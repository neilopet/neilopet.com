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F5FEA" w14:textId="2E40AF66" w:rsidR="000E52A4" w:rsidRDefault="00F26C73" w:rsidP="000B00B9">
      <w:pPr>
        <w:pStyle w:val="BodyText"/>
        <w:jc w:val="right"/>
        <w:rPr>
          <w:ins w:id="0" w:author="Neil" w:date="2014-09-19T23:18:00Z"/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539456" behindDoc="0" locked="0" layoutInCell="1" allowOverlap="1" wp14:anchorId="749DCCFC" wp14:editId="404853B7">
            <wp:simplePos x="0" y="0"/>
            <wp:positionH relativeFrom="column">
              <wp:posOffset>69850</wp:posOffset>
            </wp:positionH>
            <wp:positionV relativeFrom="paragraph">
              <wp:posOffset>314325</wp:posOffset>
            </wp:positionV>
            <wp:extent cx="1816100" cy="15995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_five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995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5A66A6B8" wp14:editId="13D0232C">
                <wp:simplePos x="0" y="0"/>
                <wp:positionH relativeFrom="page">
                  <wp:posOffset>1879600</wp:posOffset>
                </wp:positionH>
                <wp:positionV relativeFrom="page">
                  <wp:posOffset>8483600</wp:posOffset>
                </wp:positionV>
                <wp:extent cx="977900" cy="228600"/>
                <wp:effectExtent l="3175" t="0" r="0" b="31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8" name="Text Box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E901D" w14:textId="35776010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6A6B8" id="_x0000_t202" coordsize="21600,21600" o:spt="202" path="m,l,21600r21600,l21600,xe">
                <v:stroke joinstyle="miter"/>
                <v:path gradientshapeok="t" o:connecttype="rect"/>
              </v:shapetype>
              <v:shape id="Text Box 1403" o:spid="_x0000_s1026" type="#_x0000_t202" style="position:absolute;left:0;text-align:left;margin-left:148pt;margin-top:668pt;width:77pt;height:18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" filled="f" stroked="f">
                <v:textbox inset="0,0,0,0">
                  <w:txbxContent>
                    <w:p w14:paraId="3D3E901D" w14:textId="35776010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Bash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5A66A6B8" wp14:editId="7A7593EE">
                <wp:simplePos x="0" y="0"/>
                <wp:positionH relativeFrom="page">
                  <wp:posOffset>1885950</wp:posOffset>
                </wp:positionH>
                <wp:positionV relativeFrom="page">
                  <wp:posOffset>8763000</wp:posOffset>
                </wp:positionV>
                <wp:extent cx="977900" cy="228600"/>
                <wp:effectExtent l="0" t="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7" name="Text Box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C9867" w14:textId="63731D0E" w:rsidR="004D1876" w:rsidRDefault="00B14C51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Responsive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404" o:spid="_x0000_s1027" type="#_x0000_t202" style="position:absolute;left:0;text-align:left;margin-left:148.5pt;margin-top:690pt;width:77pt;height:18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" filled="f" stroked="f">
                <v:textbox inset="0,0,0,0">
                  <w:txbxContent>
                    <w:p w14:paraId="0BAC9867" w14:textId="63731D0E" w:rsidR="004D1876" w:rsidRDefault="00B14C51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Responsive Web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5A66A6B8" wp14:editId="37084798">
                <wp:simplePos x="0" y="0"/>
                <wp:positionH relativeFrom="page">
                  <wp:posOffset>1879600</wp:posOffset>
                </wp:positionH>
                <wp:positionV relativeFrom="page">
                  <wp:posOffset>8223250</wp:posOffset>
                </wp:positionV>
                <wp:extent cx="977900" cy="228600"/>
                <wp:effectExtent l="3175" t="3175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84183" w14:textId="76EF90E5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93" o:spid="_x0000_s1028" type="#_x0000_t202" style="position:absolute;left:0;text-align:left;margin-left:148pt;margin-top:647.5pt;width:77pt;height:18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" filled="f" stroked="f">
                <v:textbox inset="0,0,0,0">
                  <w:txbxContent>
                    <w:p w14:paraId="4A684183" w14:textId="76EF90E5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Python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5A66A6B8" wp14:editId="6FB8B79B">
                <wp:simplePos x="0" y="0"/>
                <wp:positionH relativeFrom="page">
                  <wp:posOffset>1873250</wp:posOffset>
                </wp:positionH>
                <wp:positionV relativeFrom="page">
                  <wp:posOffset>7943850</wp:posOffset>
                </wp:positionV>
                <wp:extent cx="977900" cy="1143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5" name="Text Box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A4725" w14:textId="68E8A5C1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92" o:spid="_x0000_s1029" type="#_x0000_t202" style="position:absolute;left:0;text-align:left;margin-left:147.5pt;margin-top:625.5pt;width:77pt;height:9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" filled="f" stroked="f">
                <v:textbox inset="0,0,0,0">
                  <w:txbxContent>
                    <w:p w14:paraId="485A4725" w14:textId="68E8A5C1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Java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5A66A6B8" wp14:editId="086FB3D3">
                <wp:simplePos x="0" y="0"/>
                <wp:positionH relativeFrom="page">
                  <wp:posOffset>1873250</wp:posOffset>
                </wp:positionH>
                <wp:positionV relativeFrom="page">
                  <wp:posOffset>7435850</wp:posOffset>
                </wp:positionV>
                <wp:extent cx="977900" cy="114300"/>
                <wp:effectExtent l="0" t="0" r="0" b="31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4" name="Text Box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33235" w14:textId="456EEC3F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Visual Basic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90" o:spid="_x0000_s1030" type="#_x0000_t202" style="position:absolute;left:0;text-align:left;margin-left:147.5pt;margin-top:585.5pt;width:77pt;height:9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" filled="f" stroked="f">
                <v:textbox inset="0,0,0,0">
                  <w:txbxContent>
                    <w:p w14:paraId="7AB33235" w14:textId="456EEC3F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Visual Basic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5A66A6B8" wp14:editId="2B7CAB05">
                <wp:simplePos x="0" y="0"/>
                <wp:positionH relativeFrom="page">
                  <wp:posOffset>1879600</wp:posOffset>
                </wp:positionH>
                <wp:positionV relativeFrom="page">
                  <wp:posOffset>7696200</wp:posOffset>
                </wp:positionV>
                <wp:extent cx="977900" cy="114300"/>
                <wp:effectExtent l="3175" t="0" r="0" b="0"/>
                <wp:wrapNone/>
                <wp:docPr id="31" name="Text Box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0D2C" w14:textId="294FF20C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91" o:spid="_x0000_s1031" type="#_x0000_t202" style="position:absolute;left:0;text-align:left;margin-left:148pt;margin-top:606pt;width:77pt;height:9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" filled="f" stroked="f">
                <v:textbox inset="0,0,0,0">
                  <w:txbxContent>
                    <w:p w14:paraId="7B640D2C" w14:textId="294FF20C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5A66A6B8" wp14:editId="10B4325B">
                <wp:simplePos x="0" y="0"/>
                <wp:positionH relativeFrom="page">
                  <wp:posOffset>1866900</wp:posOffset>
                </wp:positionH>
                <wp:positionV relativeFrom="page">
                  <wp:posOffset>7188200</wp:posOffset>
                </wp:positionV>
                <wp:extent cx="977900" cy="114300"/>
                <wp:effectExtent l="0" t="0" r="3175" b="31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0" name="Text Box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1B4D5" w14:textId="6ED0AA2D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89" o:spid="_x0000_s1032" type="#_x0000_t202" style="position:absolute;left:0;text-align:left;margin-left:147pt;margin-top:566pt;width:77pt;height:9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" filled="f" stroked="f">
                <v:textbox inset="0,0,0,0">
                  <w:txbxContent>
                    <w:p w14:paraId="53F1B4D5" w14:textId="6ED0AA2D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C++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5A66A6B8" wp14:editId="7D06ED4C">
                <wp:simplePos x="0" y="0"/>
                <wp:positionH relativeFrom="page">
                  <wp:posOffset>1847850</wp:posOffset>
                </wp:positionH>
                <wp:positionV relativeFrom="page">
                  <wp:posOffset>6921500</wp:posOffset>
                </wp:positionV>
                <wp:extent cx="977900" cy="114300"/>
                <wp:effectExtent l="0" t="0" r="3175" b="3175"/>
                <wp:wrapNone/>
                <wp:docPr id="29" name="Text Box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560DC" w14:textId="0E99247A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88" o:spid="_x0000_s1033" type="#_x0000_t202" style="position:absolute;left:0;text-align:left;margin-left:145.5pt;margin-top:545pt;width:77pt;height:9pt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" filled="f" stroked="f">
                <v:textbox inset="0,0,0,0">
                  <w:txbxContent>
                    <w:p w14:paraId="4BD560DC" w14:textId="0E99247A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C#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5A66A6B8" wp14:editId="679E3E91">
                <wp:simplePos x="0" y="0"/>
                <wp:positionH relativeFrom="page">
                  <wp:posOffset>1873250</wp:posOffset>
                </wp:positionH>
                <wp:positionV relativeFrom="page">
                  <wp:posOffset>6667500</wp:posOffset>
                </wp:positionV>
                <wp:extent cx="977900" cy="1143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8" name="Text Box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990BA" w14:textId="5F2876A0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87" o:spid="_x0000_s1034" type="#_x0000_t202" style="position:absolute;left:0;text-align:left;margin-left:147.5pt;margin-top:525pt;width:77pt;height:9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" filled="f" stroked="f">
                <v:textbox inset="0,0,0,0">
                  <w:txbxContent>
                    <w:p w14:paraId="36B990BA" w14:textId="5F2876A0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CSS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5A66A6B8" wp14:editId="5BBDD664">
                <wp:simplePos x="0" y="0"/>
                <wp:positionH relativeFrom="page">
                  <wp:posOffset>1860550</wp:posOffset>
                </wp:positionH>
                <wp:positionV relativeFrom="page">
                  <wp:posOffset>6197600</wp:posOffset>
                </wp:positionV>
                <wp:extent cx="977900" cy="114300"/>
                <wp:effectExtent l="3175" t="3175" r="0" b="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3C73A" w14:textId="448FA20B" w:rsidR="002A4B38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25" o:spid="_x0000_s1035" type="#_x0000_t202" style="position:absolute;left:0;text-align:left;margin-left:146.5pt;margin-top:488pt;width:77pt;height:9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" filled="f" stroked="f">
                <v:textbox inset="0,0,0,0">
                  <w:txbxContent>
                    <w:p w14:paraId="0FD3C73A" w14:textId="448FA20B" w:rsidR="002A4B38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PHP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5A66A6B8" wp14:editId="27766437">
                <wp:simplePos x="0" y="0"/>
                <wp:positionH relativeFrom="page">
                  <wp:posOffset>1866900</wp:posOffset>
                </wp:positionH>
                <wp:positionV relativeFrom="page">
                  <wp:posOffset>6426200</wp:posOffset>
                </wp:positionV>
                <wp:extent cx="977900" cy="228600"/>
                <wp:effectExtent l="0" t="0" r="3175" b="31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6" name="Text Box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7BFD" w14:textId="53D93658" w:rsidR="004D1876" w:rsidRDefault="004D1876" w:rsidP="000B00B9">
                            <w:pPr>
                              <w:spacing w:line="204" w:lineRule="exact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w w:val="105"/>
                                <w:sz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6A6B8" id="Text Box 1386" o:spid="_x0000_s1036" type="#_x0000_t202" style="position:absolute;left:0;text-align:left;margin-left:147pt;margin-top:506pt;width:77pt;height:18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" filled="f" stroked="f">
                <v:textbox inset="0,0,0,0">
                  <w:txbxContent>
                    <w:p w14:paraId="20407BFD" w14:textId="53D93658" w:rsidR="004D1876" w:rsidRDefault="004D1876" w:rsidP="000B00B9">
                      <w:pPr>
                        <w:spacing w:line="204" w:lineRule="exact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w w:val="105"/>
                          <w:sz w:val="18"/>
                        </w:rPr>
                        <w:t>JavaScript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2739405B" wp14:editId="768AAB9D">
                <wp:simplePos x="0" y="0"/>
                <wp:positionH relativeFrom="page">
                  <wp:posOffset>1748790</wp:posOffset>
                </wp:positionH>
                <wp:positionV relativeFrom="page">
                  <wp:posOffset>5877560</wp:posOffset>
                </wp:positionV>
                <wp:extent cx="1097915" cy="258445"/>
                <wp:effectExtent l="0" t="635" r="1270" b="0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5FF35" w14:textId="77777777" w:rsidR="002A4B38" w:rsidRDefault="002A4B38" w:rsidP="00BC6DB7">
                            <w:pPr>
                              <w:spacing w:line="349" w:lineRule="exact"/>
                              <w:ind w:left="898"/>
                              <w:jc w:val="right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366"/>
                                <w:w w:val="95"/>
                                <w:sz w:val="32"/>
                              </w:rPr>
                              <w:t>Skills</w:t>
                            </w:r>
                          </w:p>
                          <w:p w14:paraId="3ABC5DFC" w14:textId="07E3A1EF" w:rsidR="002A4B38" w:rsidRDefault="002A4B38" w:rsidP="000B00B9">
                            <w:pPr>
                              <w:spacing w:before="3"/>
                              <w:ind w:left="20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9405B" id="Text Box 27" o:spid="_x0000_s1037" type="#_x0000_t202" style="position:absolute;left:0;text-align:left;margin-left:137.7pt;margin-top:462.8pt;width:86.45pt;height:20.35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" filled="f" stroked="f">
                <v:textbox inset="0,0,0,0">
                  <w:txbxContent>
                    <w:p w14:paraId="4625FF35" w14:textId="77777777" w:rsidR="002A4B38" w:rsidRDefault="002A4B38" w:rsidP="00BC6DB7">
                      <w:pPr>
                        <w:spacing w:line="349" w:lineRule="exact"/>
                        <w:ind w:left="898"/>
                        <w:jc w:val="right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b/>
                          <w:color w:val="626366"/>
                          <w:w w:val="95"/>
                          <w:sz w:val="32"/>
                        </w:rPr>
                        <w:t>Skills</w:t>
                      </w:r>
                    </w:p>
                    <w:p w14:paraId="3ABC5DFC" w14:textId="07E3A1EF" w:rsidR="002A4B38" w:rsidRDefault="002A4B38" w:rsidP="000B00B9">
                      <w:pPr>
                        <w:spacing w:before="3"/>
                        <w:ind w:left="20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0396871E" wp14:editId="36F8B07B">
                <wp:simplePos x="0" y="0"/>
                <wp:positionH relativeFrom="page">
                  <wp:posOffset>991870</wp:posOffset>
                </wp:positionH>
                <wp:positionV relativeFrom="page">
                  <wp:posOffset>2942590</wp:posOffset>
                </wp:positionV>
                <wp:extent cx="1824355" cy="289560"/>
                <wp:effectExtent l="1270" t="0" r="3175" b="0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E684A" w14:textId="797877C3" w:rsidR="002A4B38" w:rsidRPr="00E021D9" w:rsidRDefault="002A4B38" w:rsidP="00E021D9">
                            <w:pPr>
                              <w:spacing w:line="204" w:lineRule="exact"/>
                              <w:ind w:left="20" w:firstLine="859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Name</w:t>
                            </w:r>
                            <w:del w:id="1" w:author="Joseph Kranak" w:date="2014-09-19T13:57:00Z">
                              <w:r w:rsidR="000B00B9" w:rsidDel="00DB44A5"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:</w:t>
                            </w:r>
                          </w:p>
                          <w:p w14:paraId="2F43C47D" w14:textId="04D12A4F" w:rsidR="002A4B38" w:rsidRDefault="002A4B38" w:rsidP="00E021D9"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color w:val="626366"/>
                                <w:spacing w:val="-6"/>
                              </w:rPr>
                              <w:t>Neil Opet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6871E" id="Text Box 39" o:spid="_x0000_s1038" type="#_x0000_t202" style="position:absolute;left:0;text-align:left;margin-left:78.1pt;margin-top:231.7pt;width:143.65pt;height:22.8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" filled="f" stroked="f">
                <v:textbox inset="0,0,0,0">
                  <w:txbxContent>
                    <w:p w14:paraId="618E684A" w14:textId="797877C3" w:rsidR="002A4B38" w:rsidRPr="00E021D9" w:rsidRDefault="002A4B38" w:rsidP="00E021D9">
                      <w:pPr>
                        <w:spacing w:line="204" w:lineRule="exact"/>
                        <w:ind w:left="20" w:firstLine="859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Name</w:t>
                      </w:r>
                      <w:del w:id="2" w:author="Joseph Kranak" w:date="2014-09-19T13:57:00Z">
                        <w:r w:rsidR="000B00B9" w:rsidDel="00DB44A5"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delText xml:space="preserve"> </w:delText>
                        </w:r>
                      </w:del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:</w:t>
                      </w:r>
                    </w:p>
                    <w:p w14:paraId="2F43C47D" w14:textId="04D12A4F" w:rsidR="002A4B38" w:rsidRDefault="002A4B38" w:rsidP="00E021D9">
                      <w:pPr>
                        <w:pStyle w:val="BodyText"/>
                        <w:jc w:val="right"/>
                      </w:pPr>
                      <w:r>
                        <w:rPr>
                          <w:color w:val="626366"/>
                          <w:spacing w:val="-6"/>
                        </w:rPr>
                        <w:t>Neil Opet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67591A4A" wp14:editId="141CB4F3">
                <wp:simplePos x="0" y="0"/>
                <wp:positionH relativeFrom="page">
                  <wp:posOffset>1065530</wp:posOffset>
                </wp:positionH>
                <wp:positionV relativeFrom="page">
                  <wp:posOffset>5147310</wp:posOffset>
                </wp:positionV>
                <wp:extent cx="1771015" cy="289560"/>
                <wp:effectExtent l="0" t="3810" r="1905" b="1905"/>
                <wp:wrapNone/>
                <wp:docPr id="2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E20F7" w14:textId="77777777" w:rsidR="002A4B38" w:rsidRPr="00E021D9" w:rsidRDefault="002A4B38" w:rsidP="00E021D9">
                            <w:pPr>
                              <w:spacing w:line="204" w:lineRule="exact"/>
                              <w:ind w:left="20" w:firstLine="797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pacing w:val="-1"/>
                                <w:sz w:val="18"/>
                              </w:rPr>
                              <w:t>Website</w:t>
                            </w:r>
                            <w:del w:id="3" w:author="Joseph Kranak" w:date="2014-09-19T13:58:00Z">
                              <w:r w:rsidRPr="00E021D9" w:rsidDel="00DB44A5">
                                <w:rPr>
                                  <w:rFonts w:ascii="Arial"/>
                                  <w:b/>
                                  <w:color w:val="626366"/>
                                  <w:spacing w:val="24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:</w:t>
                            </w:r>
                          </w:p>
                          <w:p w14:paraId="72835ED9" w14:textId="36E40243" w:rsidR="002A4B38" w:rsidRPr="000B00B9" w:rsidRDefault="00463E55" w:rsidP="00E021D9">
                            <w:pPr>
                              <w:pStyle w:val="BodyText"/>
                              <w:jc w:val="right"/>
                              <w:rPr>
                                <w:color w:val="626366"/>
                                <w:spacing w:val="-1"/>
                              </w:rPr>
                            </w:pPr>
                            <w:hyperlink r:id="rId7">
                              <w:r w:rsidR="002A4B38">
                                <w:rPr>
                                  <w:color w:val="626366"/>
                                  <w:spacing w:val="-1"/>
                                </w:rPr>
                                <w:t>www.neilopet.com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91A4A" id="Text Box 30" o:spid="_x0000_s1039" type="#_x0000_t202" style="position:absolute;left:0;text-align:left;margin-left:83.9pt;margin-top:405.3pt;width:139.45pt;height:22.8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" filled="f" stroked="f">
                <v:textbox inset="0,0,0,0">
                  <w:txbxContent>
                    <w:p w14:paraId="283E20F7" w14:textId="77777777" w:rsidR="002A4B38" w:rsidRPr="00E021D9" w:rsidRDefault="002A4B38" w:rsidP="00E021D9">
                      <w:pPr>
                        <w:spacing w:line="204" w:lineRule="exact"/>
                        <w:ind w:left="20" w:firstLine="797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E021D9">
                        <w:rPr>
                          <w:rFonts w:ascii="Arial"/>
                          <w:b/>
                          <w:color w:val="626366"/>
                          <w:spacing w:val="-1"/>
                          <w:sz w:val="18"/>
                        </w:rPr>
                        <w:t>Website</w:t>
                      </w:r>
                      <w:del w:id="4" w:author="Joseph Kranak" w:date="2014-09-19T13:58:00Z">
                        <w:r w:rsidRPr="00E021D9" w:rsidDel="00DB44A5">
                          <w:rPr>
                            <w:rFonts w:ascii="Arial"/>
                            <w:b/>
                            <w:color w:val="626366"/>
                            <w:spacing w:val="24"/>
                            <w:sz w:val="18"/>
                          </w:rPr>
                          <w:delText xml:space="preserve"> </w:delText>
                        </w:r>
                      </w:del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:</w:t>
                      </w:r>
                    </w:p>
                    <w:p w14:paraId="72835ED9" w14:textId="36E40243" w:rsidR="002A4B38" w:rsidRPr="000B00B9" w:rsidRDefault="00463E55" w:rsidP="00E021D9">
                      <w:pPr>
                        <w:pStyle w:val="BodyText"/>
                        <w:jc w:val="right"/>
                        <w:rPr>
                          <w:color w:val="626366"/>
                          <w:spacing w:val="-1"/>
                        </w:rPr>
                      </w:pPr>
                      <w:hyperlink r:id="rId8">
                        <w:r w:rsidR="002A4B38">
                          <w:rPr>
                            <w:color w:val="626366"/>
                            <w:spacing w:val="-1"/>
                          </w:rPr>
                          <w:t>www.neilopet.com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0526AD0" wp14:editId="78769AF3">
                <wp:simplePos x="0" y="0"/>
                <wp:positionH relativeFrom="page">
                  <wp:posOffset>1033780</wp:posOffset>
                </wp:positionH>
                <wp:positionV relativeFrom="page">
                  <wp:posOffset>4654550</wp:posOffset>
                </wp:positionV>
                <wp:extent cx="1802765" cy="289560"/>
                <wp:effectExtent l="0" t="0" r="1905" b="0"/>
                <wp:wrapNone/>
                <wp:docPr id="2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F5756" w14:textId="77777777" w:rsidR="002A4B38" w:rsidRPr="00E021D9" w:rsidRDefault="002A4B38" w:rsidP="00E021D9">
                            <w:pPr>
                              <w:spacing w:line="204" w:lineRule="exact"/>
                              <w:ind w:left="20" w:firstLine="83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Email</w:t>
                            </w:r>
                            <w:del w:id="5" w:author="Joseph Kranak" w:date="2014-09-19T13:58:00Z">
                              <w:r w:rsidRPr="00E021D9" w:rsidDel="00DB44A5">
                                <w:rPr>
                                  <w:rFonts w:ascii="Arial"/>
                                  <w:b/>
                                  <w:color w:val="626366"/>
                                  <w:spacing w:val="4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:</w:t>
                            </w:r>
                          </w:p>
                          <w:p w14:paraId="5BF64C51" w14:textId="0D5B03C7" w:rsidR="002A4B38" w:rsidRPr="007807F3" w:rsidRDefault="002A4B38" w:rsidP="00E021D9">
                            <w:pPr>
                              <w:pStyle w:val="BodyText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 w:rsidRPr="007807F3">
                              <w:rPr>
                                <w:color w:val="404040" w:themeColor="text1" w:themeTint="BF"/>
                              </w:rPr>
                              <w:t>neil.opet@gmail.com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6AD0" id="Text Box 33" o:spid="_x0000_s1040" type="#_x0000_t202" style="position:absolute;left:0;text-align:left;margin-left:81.4pt;margin-top:366.5pt;width:141.95pt;height:22.8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" filled="f" stroked="f">
                <v:textbox inset="0,0,0,0">
                  <w:txbxContent>
                    <w:p w14:paraId="3FEF5756" w14:textId="77777777" w:rsidR="002A4B38" w:rsidRPr="00E021D9" w:rsidRDefault="002A4B38" w:rsidP="00E021D9">
                      <w:pPr>
                        <w:spacing w:line="204" w:lineRule="exact"/>
                        <w:ind w:left="20" w:firstLine="83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Email</w:t>
                      </w:r>
                      <w:del w:id="6" w:author="Joseph Kranak" w:date="2014-09-19T13:58:00Z">
                        <w:r w:rsidRPr="00E021D9" w:rsidDel="00DB44A5">
                          <w:rPr>
                            <w:rFonts w:ascii="Arial"/>
                            <w:b/>
                            <w:color w:val="626366"/>
                            <w:spacing w:val="4"/>
                            <w:sz w:val="18"/>
                          </w:rPr>
                          <w:delText xml:space="preserve"> </w:delText>
                        </w:r>
                      </w:del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:</w:t>
                      </w:r>
                    </w:p>
                    <w:p w14:paraId="5BF64C51" w14:textId="0D5B03C7" w:rsidR="002A4B38" w:rsidRPr="007807F3" w:rsidRDefault="002A4B38" w:rsidP="00E021D9">
                      <w:pPr>
                        <w:pStyle w:val="BodyText"/>
                        <w:jc w:val="right"/>
                        <w:rPr>
                          <w:color w:val="404040" w:themeColor="text1" w:themeTint="BF"/>
                        </w:rPr>
                      </w:pPr>
                      <w:r w:rsidRPr="007807F3">
                        <w:rPr>
                          <w:color w:val="404040" w:themeColor="text1" w:themeTint="BF"/>
                        </w:rPr>
                        <w:t>neil.opet@gmail.com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54D896E9" wp14:editId="7DD3800C">
                <wp:simplePos x="0" y="0"/>
                <wp:positionH relativeFrom="page">
                  <wp:posOffset>1033780</wp:posOffset>
                </wp:positionH>
                <wp:positionV relativeFrom="page">
                  <wp:posOffset>4161790</wp:posOffset>
                </wp:positionV>
                <wp:extent cx="1802765" cy="289560"/>
                <wp:effectExtent l="0" t="0" r="1905" b="0"/>
                <wp:wrapNone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34587" w14:textId="77777777" w:rsidR="002A4B38" w:rsidRPr="00E021D9" w:rsidRDefault="002A4B38" w:rsidP="00E021D9">
                            <w:pPr>
                              <w:spacing w:line="204" w:lineRule="exact"/>
                              <w:ind w:left="549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Phone</w:t>
                            </w:r>
                            <w:del w:id="7" w:author="Joseph Kranak" w:date="2014-09-19T13:57:00Z">
                              <w:r w:rsidRPr="00E021D9" w:rsidDel="00DB44A5">
                                <w:rPr>
                                  <w:rFonts w:ascii="Arial"/>
                                  <w:b/>
                                  <w:color w:val="626366"/>
                                  <w:spacing w:val="10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 w:rsidRPr="00E021D9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:</w:t>
                            </w:r>
                          </w:p>
                          <w:p w14:paraId="264F2C2E" w14:textId="597821CD" w:rsidR="002A4B38" w:rsidRDefault="002A4B38" w:rsidP="00E021D9"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color w:val="626366"/>
                              </w:rPr>
                              <w:t>570 606 8696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96E9" id="Text Box 34" o:spid="_x0000_s1041" type="#_x0000_t202" style="position:absolute;left:0;text-align:left;margin-left:81.4pt;margin-top:327.7pt;width:141.95pt;height:22.8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" filled="f" stroked="f">
                <v:textbox inset="0,0,0,0">
                  <w:txbxContent>
                    <w:p w14:paraId="68C34587" w14:textId="77777777" w:rsidR="002A4B38" w:rsidRPr="00E021D9" w:rsidRDefault="002A4B38" w:rsidP="00E021D9">
                      <w:pPr>
                        <w:spacing w:line="204" w:lineRule="exact"/>
                        <w:ind w:left="549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Phone</w:t>
                      </w:r>
                      <w:del w:id="8" w:author="Joseph Kranak" w:date="2014-09-19T13:57:00Z">
                        <w:r w:rsidRPr="00E021D9" w:rsidDel="00DB44A5">
                          <w:rPr>
                            <w:rFonts w:ascii="Arial"/>
                            <w:b/>
                            <w:color w:val="626366"/>
                            <w:spacing w:val="10"/>
                            <w:sz w:val="18"/>
                          </w:rPr>
                          <w:delText xml:space="preserve"> </w:delText>
                        </w:r>
                      </w:del>
                      <w:r w:rsidRPr="00E021D9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:</w:t>
                      </w:r>
                    </w:p>
                    <w:p w14:paraId="264F2C2E" w14:textId="597821CD" w:rsidR="002A4B38" w:rsidRDefault="002A4B38" w:rsidP="00E021D9">
                      <w:pPr>
                        <w:pStyle w:val="BodyText"/>
                        <w:jc w:val="right"/>
                      </w:pPr>
                      <w:r>
                        <w:rPr>
                          <w:color w:val="626366"/>
                        </w:rPr>
                        <w:t>570 606 8696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14225153" wp14:editId="4B7768B5">
                <wp:simplePos x="0" y="0"/>
                <wp:positionH relativeFrom="page">
                  <wp:posOffset>1002030</wp:posOffset>
                </wp:positionH>
                <wp:positionV relativeFrom="page">
                  <wp:posOffset>3409950</wp:posOffset>
                </wp:positionV>
                <wp:extent cx="1835150" cy="594360"/>
                <wp:effectExtent l="1905" t="0" r="1270" b="0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9E423" w14:textId="1D977252" w:rsidR="002A4B38" w:rsidRPr="00E021D9" w:rsidRDefault="002A4B38">
                            <w:pPr>
                              <w:pStyle w:val="BodyText"/>
                              <w:spacing w:before="0" w:line="306" w:lineRule="auto"/>
                              <w:ind w:right="19" w:firstLine="1126"/>
                              <w:jc w:val="right"/>
                              <w:rPr>
                                <w:b/>
                                <w:color w:val="626366"/>
                                <w:spacing w:val="24"/>
                                <w:w w:val="102"/>
                                <w:sz w:val="18"/>
                              </w:rPr>
                            </w:pPr>
                            <w:r w:rsidRPr="00E021D9">
                              <w:rPr>
                                <w:b/>
                                <w:color w:val="626366"/>
                                <w:spacing w:val="-1"/>
                                <w:sz w:val="18"/>
                              </w:rPr>
                              <w:t>Address</w:t>
                            </w:r>
                            <w:del w:id="9" w:author="Joseph Kranak" w:date="2014-09-19T13:57:00Z">
                              <w:r w:rsidR="000B00B9" w:rsidDel="00DB44A5">
                                <w:rPr>
                                  <w:b/>
                                  <w:color w:val="626366"/>
                                  <w:spacing w:val="-1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 w:rsidRPr="00E021D9">
                              <w:rPr>
                                <w:b/>
                                <w:color w:val="626366"/>
                                <w:spacing w:val="-1"/>
                                <w:sz w:val="18"/>
                              </w:rPr>
                              <w:t>:</w:t>
                            </w:r>
                            <w:r w:rsidRPr="00E021D9">
                              <w:rPr>
                                <w:b/>
                                <w:color w:val="626366"/>
                                <w:spacing w:val="24"/>
                                <w:w w:val="102"/>
                                <w:sz w:val="18"/>
                              </w:rPr>
                              <w:t xml:space="preserve"> </w:t>
                            </w:r>
                          </w:p>
                          <w:p w14:paraId="51A1DA0C" w14:textId="430D7342" w:rsidR="002A4B38" w:rsidRDefault="002A4B38">
                            <w:pPr>
                              <w:pStyle w:val="BodyText"/>
                              <w:spacing w:before="0" w:line="306" w:lineRule="auto"/>
                              <w:ind w:right="19" w:firstLine="1126"/>
                              <w:jc w:val="right"/>
                            </w:pPr>
                            <w:r>
                              <w:rPr>
                                <w:color w:val="626366"/>
                              </w:rPr>
                              <w:t>32 Watkins St</w:t>
                            </w:r>
                            <w:r>
                              <w:rPr>
                                <w:color w:val="626366"/>
                              </w:rPr>
                              <w:br/>
                            </w:r>
                            <w:r>
                              <w:rPr>
                                <w:color w:val="62636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</w:rPr>
                              <w:t>Swoyersville, PA 18704</w:t>
                            </w:r>
                          </w:p>
                          <w:p w14:paraId="4936D533" w14:textId="330736B2" w:rsidR="002A4B38" w:rsidRDefault="002A4B38">
                            <w:pPr>
                              <w:pStyle w:val="BodyText"/>
                              <w:spacing w:before="6"/>
                              <w:ind w:left="0" w:right="19"/>
                              <w:jc w:val="right"/>
                            </w:pPr>
                            <w:r>
                              <w:rPr>
                                <w:color w:val="626366"/>
                              </w:rPr>
                              <w:t>Luzerne County,</w:t>
                            </w:r>
                            <w:r>
                              <w:rPr>
                                <w:color w:val="6263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</w:rPr>
                              <w:t>United</w:t>
                            </w:r>
                            <w:r>
                              <w:rPr>
                                <w:color w:val="6263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</w:rPr>
                              <w:t>States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5153" id="Text Box 36" o:spid="_x0000_s1042" type="#_x0000_t202" style="position:absolute;left:0;text-align:left;margin-left:78.9pt;margin-top:268.5pt;width:144.5pt;height:46.8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" filled="f" stroked="f">
                <v:textbox inset="0,0,0,0">
                  <w:txbxContent>
                    <w:p w14:paraId="35A9E423" w14:textId="1D977252" w:rsidR="002A4B38" w:rsidRPr="00E021D9" w:rsidRDefault="002A4B38">
                      <w:pPr>
                        <w:pStyle w:val="BodyText"/>
                        <w:spacing w:before="0" w:line="306" w:lineRule="auto"/>
                        <w:ind w:right="19" w:firstLine="1126"/>
                        <w:jc w:val="right"/>
                        <w:rPr>
                          <w:b/>
                          <w:color w:val="626366"/>
                          <w:spacing w:val="24"/>
                          <w:w w:val="102"/>
                          <w:sz w:val="18"/>
                        </w:rPr>
                      </w:pPr>
                      <w:r w:rsidRPr="00E021D9">
                        <w:rPr>
                          <w:b/>
                          <w:color w:val="626366"/>
                          <w:spacing w:val="-1"/>
                          <w:sz w:val="18"/>
                        </w:rPr>
                        <w:t>Address</w:t>
                      </w:r>
                      <w:del w:id="10" w:author="Joseph Kranak" w:date="2014-09-19T13:57:00Z">
                        <w:r w:rsidR="000B00B9" w:rsidDel="00DB44A5">
                          <w:rPr>
                            <w:b/>
                            <w:color w:val="626366"/>
                            <w:spacing w:val="-1"/>
                            <w:sz w:val="18"/>
                          </w:rPr>
                          <w:delText xml:space="preserve"> </w:delText>
                        </w:r>
                      </w:del>
                      <w:r w:rsidRPr="00E021D9">
                        <w:rPr>
                          <w:b/>
                          <w:color w:val="626366"/>
                          <w:spacing w:val="-1"/>
                          <w:sz w:val="18"/>
                        </w:rPr>
                        <w:t>:</w:t>
                      </w:r>
                      <w:r w:rsidRPr="00E021D9">
                        <w:rPr>
                          <w:b/>
                          <w:color w:val="626366"/>
                          <w:spacing w:val="24"/>
                          <w:w w:val="102"/>
                          <w:sz w:val="18"/>
                        </w:rPr>
                        <w:t xml:space="preserve"> </w:t>
                      </w:r>
                    </w:p>
                    <w:p w14:paraId="51A1DA0C" w14:textId="430D7342" w:rsidR="002A4B38" w:rsidRDefault="002A4B38">
                      <w:pPr>
                        <w:pStyle w:val="BodyText"/>
                        <w:spacing w:before="0" w:line="306" w:lineRule="auto"/>
                        <w:ind w:right="19" w:firstLine="1126"/>
                        <w:jc w:val="right"/>
                      </w:pPr>
                      <w:r>
                        <w:rPr>
                          <w:color w:val="626366"/>
                        </w:rPr>
                        <w:t>32 Watkins St</w:t>
                      </w:r>
                      <w:r>
                        <w:rPr>
                          <w:color w:val="626366"/>
                        </w:rPr>
                        <w:br/>
                      </w:r>
                      <w:r>
                        <w:rPr>
                          <w:color w:val="626366"/>
                          <w:spacing w:val="22"/>
                        </w:rPr>
                        <w:t xml:space="preserve"> </w:t>
                      </w:r>
                      <w:r>
                        <w:rPr>
                          <w:color w:val="626366"/>
                        </w:rPr>
                        <w:t>Swoyersville, PA 18704</w:t>
                      </w:r>
                    </w:p>
                    <w:p w14:paraId="4936D533" w14:textId="330736B2" w:rsidR="002A4B38" w:rsidRDefault="002A4B38">
                      <w:pPr>
                        <w:pStyle w:val="BodyText"/>
                        <w:spacing w:before="6"/>
                        <w:ind w:left="0" w:right="19"/>
                        <w:jc w:val="right"/>
                      </w:pPr>
                      <w:r>
                        <w:rPr>
                          <w:color w:val="626366"/>
                        </w:rPr>
                        <w:t>Luzerne County,</w:t>
                      </w:r>
                      <w:r>
                        <w:rPr>
                          <w:color w:val="6263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26366"/>
                        </w:rPr>
                        <w:t>United</w:t>
                      </w:r>
                      <w:r>
                        <w:rPr>
                          <w:color w:val="6263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26366"/>
                        </w:rPr>
                        <w:t>States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02944" behindDoc="1" locked="0" layoutInCell="1" allowOverlap="1" wp14:anchorId="4401ACCB" wp14:editId="4034F65E">
                <wp:simplePos x="0" y="0"/>
                <wp:positionH relativeFrom="page">
                  <wp:posOffset>2946400</wp:posOffset>
                </wp:positionH>
                <wp:positionV relativeFrom="page">
                  <wp:posOffset>2406650</wp:posOffset>
                </wp:positionV>
                <wp:extent cx="77470" cy="6959600"/>
                <wp:effectExtent l="12700" t="6350" r="0" b="6350"/>
                <wp:wrapNone/>
                <wp:docPr id="18" name="Group 4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" cy="6959600"/>
                          <a:chOff x="4653" y="3404"/>
                          <a:chExt cx="2" cy="9178"/>
                        </a:xfrm>
                      </wpg:grpSpPr>
                      <wps:wsp>
                        <wps:cNvPr id="19" name="Freeform 4334"/>
                        <wps:cNvSpPr>
                          <a:spLocks/>
                        </wps:cNvSpPr>
                        <wps:spPr bwMode="auto">
                          <a:xfrm>
                            <a:off x="4653" y="3404"/>
                            <a:ext cx="0" cy="9178"/>
                          </a:xfrm>
                          <a:custGeom>
                            <a:avLst/>
                            <a:gdLst>
                              <a:gd name="T0" fmla="*/ 0 w 2"/>
                              <a:gd name="T1" fmla="*/ 12582 h 9178"/>
                              <a:gd name="T2" fmla="*/ 0 w 2"/>
                              <a:gd name="T3" fmla="*/ 3404 h 9178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9178">
                                <a:moveTo>
                                  <a:pt x="0" y="9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2AA2B" id="Group 4333" o:spid="_x0000_s1026" style="position:absolute;margin-left:232pt;margin-top:189.5pt;width:6.1pt;height:548pt;z-index:-251713536;mso-position-horizontal-relative:page;mso-position-vertical-relative:page" coordorigin="4653,3404" coordsize="2,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">
                <v:shape id="Freeform 4334" o:spid="_x0000_s1027" style="position:absolute;left:4653;top:3404;width:0;height:9178;visibility:visible;mso-wrap-style:square;v-text-anchor:top" coordsize="2,9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2jcIA&#10;AADbAAAADwAAAGRycy9kb3ducmV2LnhtbERPTWsCMRC9F/wPYYTealYLpd0apSpiPRTpKgVvw2bc&#10;LN1MliS66783QqG3ebzPmc5724gL+VA7VjAeZSCIS6drrhQc9uunVxAhImtsHJOCKwWYzwYPU8y1&#10;6/ibLkWsRArhkKMCE2ObSxlKQxbDyLXEiTs5bzEm6CupPXYp3DZykmUv0mLNqcFgS0tD5W9xtgqK&#10;8NNv7XHzvPjareL+0C38GI1Sj8P+4x1EpD7+i//cnzrNf4P7L+k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DaNwgAAANsAAAAPAAAAAAAAAAAAAAAAAJgCAABkcnMvZG93&#10;bnJldi54bWxQSwUGAAAAAAQABAD1AAAAhwMAAAAA&#10;" path="m,9178l,e" filled="f" strokeweight="1pt">
                  <v:stroke dashstyle="dash"/>
                  <v:path arrowok="t" o:connecttype="custom" o:connectlocs="0,12582;0,3404" o:connectangles="0,0"/>
                </v:shape>
                <w10:wrap anchorx="page" anchory="page"/>
              </v:group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276DA35" wp14:editId="216DA7DE">
                <wp:simplePos x="0" y="0"/>
                <wp:positionH relativeFrom="page">
                  <wp:posOffset>3059430</wp:posOffset>
                </wp:positionH>
                <wp:positionV relativeFrom="page">
                  <wp:posOffset>2571115</wp:posOffset>
                </wp:positionV>
                <wp:extent cx="3732530" cy="1543685"/>
                <wp:effectExtent l="1905" t="0" r="0" b="0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3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7CA75" w14:textId="68FB9649" w:rsidR="002A4B38" w:rsidRPr="00EF1F58" w:rsidRDefault="002A4B38" w:rsidP="00221EED">
                            <w:pPr>
                              <w:tabs>
                                <w:tab w:val="left" w:pos="2130"/>
                              </w:tabs>
                              <w:jc w:val="both"/>
                              <w:rPr>
                                <w:rFonts w:ascii="Arial" w:hAnsi="Arial" w:cs="Arial"/>
                                <w:bCs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F1F58">
                              <w:rPr>
                                <w:rFonts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 energetic, motivated</w:t>
                            </w:r>
                            <w:ins w:id="11" w:author="Joseph Kranak" w:date="2014-09-19T13:44:00Z">
                              <w:r w:rsidR="00CA2A2E">
                                <w:rPr>
                                  <w:rFonts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 w:rsidRPr="00EF1F58">
                              <w:rPr>
                                <w:rFonts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highly dynamic person with strong technical skills and a broad range of hands-on and theoretical experience </w:t>
                            </w:r>
                            <w:r>
                              <w:rPr>
                                <w:rFonts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covering</w:t>
                            </w:r>
                            <w:r w:rsidRPr="00EF1F58">
                              <w:rPr>
                                <w:rFonts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many areas. </w:t>
                            </w:r>
                            <w:r w:rsidRPr="00EF1F58">
                              <w:rPr>
                                <w:rFonts w:cs="Arial"/>
                                <w:bCs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Adept at providing technical support and developing new processes through ongoing maintenance, defect resolution</w:t>
                            </w:r>
                            <w:ins w:id="12" w:author="Joseph Kranak" w:date="2014-09-19T13:45:00Z">
                              <w:r w:rsidR="00CA2A2E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 w:rsidRPr="00EF1F58">
                              <w:rPr>
                                <w:rFonts w:cs="Arial"/>
                                <w:bCs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enhancement solutions. </w:t>
                            </w:r>
                            <w:ins w:id="13" w:author="Joseph Kranak" w:date="2014-09-19T13:44:00Z">
                              <w:r w:rsidR="00CA2A2E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 e</w:t>
                              </w:r>
                            </w:ins>
                            <w:del w:id="14" w:author="Joseph Kranak" w:date="2014-09-19T13:44:00Z">
                              <w:r w:rsidRPr="00EF1F58" w:rsidDel="00CA2A2E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delText>E</w:delText>
                              </w:r>
                            </w:del>
                            <w:r w:rsidRPr="00EF1F58">
                              <w:rPr>
                                <w:rFonts w:cs="Arial"/>
                                <w:bCs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xpert </w:t>
                            </w:r>
                            <w:ins w:id="15" w:author="Joseph Kranak" w:date="2014-09-19T13:45:00Z">
                              <w:r w:rsidR="00CA2A2E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</w:t>
                              </w:r>
                            </w:ins>
                            <w:del w:id="16" w:author="Joseph Kranak" w:date="2014-09-19T13:45:00Z">
                              <w:r w:rsidRPr="00EF1F58" w:rsidDel="00CA2A2E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delText>in</w:delText>
                              </w:r>
                            </w:del>
                            <w:r w:rsidRPr="00EF1F58">
                              <w:rPr>
                                <w:rFonts w:cs="Arial"/>
                                <w:bCs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completing demanding assignments within </w:t>
                            </w:r>
                            <w:del w:id="17" w:author="Neil" w:date="2014-09-22T15:44:00Z">
                              <w:r w:rsidRPr="00EF1F58" w:rsidDel="00301445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delText xml:space="preserve">crucial </w:delText>
                              </w:r>
                            </w:del>
                            <w:ins w:id="18" w:author="Neil" w:date="2014-09-22T15:44:00Z">
                              <w:r w:rsidR="00301445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critical</w:t>
                              </w:r>
                              <w:r w:rsidR="00301445" w:rsidRPr="00EF1F58">
                                <w:rPr>
                                  <w:rFonts w:cs="Arial"/>
                                  <w:bCs/>
                                  <w:i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r w:rsidRPr="00EF1F58">
                              <w:rPr>
                                <w:rFonts w:cs="Arial"/>
                                <w:bCs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timelines. Highly articulate, demonstrating excellent interpersonal skills. </w:t>
                            </w:r>
                          </w:p>
                          <w:p w14:paraId="020EBD74" w14:textId="77777777" w:rsidR="002A4B38" w:rsidRDefault="002A4B38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6DA35" id="Text Box 40" o:spid="_x0000_s1043" type="#_x0000_t202" style="position:absolute;left:0;text-align:left;margin-left:240.9pt;margin-top:202.45pt;width:293.9pt;height:121.55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" filled="f" stroked="f">
                <v:textbox inset="0,0,0,0">
                  <w:txbxContent>
                    <w:p w14:paraId="2AA7CA75" w14:textId="68FB9649" w:rsidR="002A4B38" w:rsidRPr="00EF1F58" w:rsidRDefault="002A4B38" w:rsidP="00221EED">
                      <w:pPr>
                        <w:tabs>
                          <w:tab w:val="left" w:pos="2130"/>
                        </w:tabs>
                        <w:jc w:val="both"/>
                        <w:rPr>
                          <w:rFonts w:ascii="Arial" w:hAnsi="Arial" w:cs="Arial"/>
                          <w:bCs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F1F58">
                        <w:rPr>
                          <w:rFonts w:cs="Arial"/>
                          <w:color w:val="595959" w:themeColor="text1" w:themeTint="A6"/>
                          <w:sz w:val="20"/>
                          <w:szCs w:val="20"/>
                        </w:rPr>
                        <w:t>An energetic, motivated</w:t>
                      </w:r>
                      <w:ins w:id="19" w:author="Joseph Kranak" w:date="2014-09-19T13:44:00Z">
                        <w:r w:rsidR="00CA2A2E">
                          <w:rPr>
                            <w:rFonts w:cs="Arial"/>
                            <w:color w:val="595959" w:themeColor="text1" w:themeTint="A6"/>
                            <w:sz w:val="20"/>
                            <w:szCs w:val="20"/>
                          </w:rPr>
                          <w:t>,</w:t>
                        </w:r>
                      </w:ins>
                      <w:r w:rsidRPr="00EF1F58">
                        <w:rPr>
                          <w:rFonts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and highly dynamic person with strong technical skills and a broad range of hands-on and theoretical experience </w:t>
                      </w:r>
                      <w:r>
                        <w:rPr>
                          <w:rFonts w:cs="Arial"/>
                          <w:color w:val="595959" w:themeColor="text1" w:themeTint="A6"/>
                          <w:sz w:val="20"/>
                          <w:szCs w:val="20"/>
                        </w:rPr>
                        <w:t>covering</w:t>
                      </w:r>
                      <w:r w:rsidRPr="00EF1F58">
                        <w:rPr>
                          <w:rFonts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many areas. </w:t>
                      </w:r>
                      <w:r w:rsidRPr="00EF1F58">
                        <w:rPr>
                          <w:rFonts w:cs="Arial"/>
                          <w:bCs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Adept at providing technical support and developing new processes through ongoing maintenance, defect resolution</w:t>
                      </w:r>
                      <w:ins w:id="20" w:author="Joseph Kranak" w:date="2014-09-19T13:45:00Z">
                        <w:r w:rsidR="00CA2A2E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t>,</w:t>
                        </w:r>
                      </w:ins>
                      <w:r w:rsidRPr="00EF1F58">
                        <w:rPr>
                          <w:rFonts w:cs="Arial"/>
                          <w:bCs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 and enhancement solutions. </w:t>
                      </w:r>
                      <w:ins w:id="21" w:author="Joseph Kranak" w:date="2014-09-19T13:44:00Z">
                        <w:r w:rsidR="00CA2A2E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t>An e</w:t>
                        </w:r>
                      </w:ins>
                      <w:del w:id="22" w:author="Joseph Kranak" w:date="2014-09-19T13:44:00Z">
                        <w:r w:rsidRPr="00EF1F58" w:rsidDel="00CA2A2E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delText>E</w:delText>
                        </w:r>
                      </w:del>
                      <w:r w:rsidRPr="00EF1F58">
                        <w:rPr>
                          <w:rFonts w:cs="Arial"/>
                          <w:bCs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xpert </w:t>
                      </w:r>
                      <w:ins w:id="23" w:author="Joseph Kranak" w:date="2014-09-19T13:45:00Z">
                        <w:r w:rsidR="00CA2A2E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t>at</w:t>
                        </w:r>
                      </w:ins>
                      <w:del w:id="24" w:author="Joseph Kranak" w:date="2014-09-19T13:45:00Z">
                        <w:r w:rsidRPr="00EF1F58" w:rsidDel="00CA2A2E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delText>in</w:delText>
                        </w:r>
                      </w:del>
                      <w:r w:rsidRPr="00EF1F58">
                        <w:rPr>
                          <w:rFonts w:cs="Arial"/>
                          <w:bCs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 completing demanding assignments within </w:t>
                      </w:r>
                      <w:del w:id="25" w:author="Neil" w:date="2014-09-22T15:44:00Z">
                        <w:r w:rsidRPr="00EF1F58" w:rsidDel="00301445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delText xml:space="preserve">crucial </w:delText>
                        </w:r>
                      </w:del>
                      <w:ins w:id="26" w:author="Neil" w:date="2014-09-22T15:44:00Z">
                        <w:r w:rsidR="00301445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t>critical</w:t>
                        </w:r>
                        <w:r w:rsidR="00301445" w:rsidRPr="00EF1F58">
                          <w:rPr>
                            <w:rFonts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r w:rsidRPr="00EF1F58">
                        <w:rPr>
                          <w:rFonts w:cs="Arial"/>
                          <w:bCs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timelines. Highly articulate, demonstrating excellent interpersonal skills. </w:t>
                      </w:r>
                    </w:p>
                    <w:p w14:paraId="020EBD74" w14:textId="77777777" w:rsidR="002A4B38" w:rsidRDefault="002A4B38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35C87C66" wp14:editId="367F08B1">
                <wp:simplePos x="0" y="0"/>
                <wp:positionH relativeFrom="page">
                  <wp:posOffset>3059430</wp:posOffset>
                </wp:positionH>
                <wp:positionV relativeFrom="page">
                  <wp:posOffset>5993130</wp:posOffset>
                </wp:positionV>
                <wp:extent cx="3616325" cy="365125"/>
                <wp:effectExtent l="1905" t="1905" r="1270" b="4445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56A34" w14:textId="77777777" w:rsidR="002A4B38" w:rsidRDefault="002A4B38">
                            <w:pPr>
                              <w:spacing w:line="349" w:lineRule="exact"/>
                              <w:ind w:left="20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366"/>
                                <w:sz w:val="32"/>
                              </w:rPr>
                              <w:t>Experience</w:t>
                            </w:r>
                          </w:p>
                          <w:p w14:paraId="68984A18" w14:textId="77777777" w:rsidR="002A4B38" w:rsidRDefault="002A4B38">
                            <w:pPr>
                              <w:spacing w:before="3"/>
                              <w:ind w:left="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366"/>
                                <w:spacing w:val="-2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Arial"/>
                                <w:b/>
                                <w:color w:val="626366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87C66" id="Text Box 26" o:spid="_x0000_s1044" type="#_x0000_t202" style="position:absolute;left:0;text-align:left;margin-left:240.9pt;margin-top:471.9pt;width:284.75pt;height:28.75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" filled="f" stroked="f">
                <v:textbox inset="0,0,0,0">
                  <w:txbxContent>
                    <w:p w14:paraId="78156A34" w14:textId="77777777" w:rsidR="002A4B38" w:rsidRDefault="002A4B38">
                      <w:pPr>
                        <w:spacing w:line="349" w:lineRule="exact"/>
                        <w:ind w:left="20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b/>
                          <w:color w:val="626366"/>
                          <w:sz w:val="32"/>
                        </w:rPr>
                        <w:t>Experience</w:t>
                      </w:r>
                    </w:p>
                    <w:p w14:paraId="68984A18" w14:textId="77777777" w:rsidR="002A4B38" w:rsidRDefault="002A4B38">
                      <w:pPr>
                        <w:spacing w:before="3"/>
                        <w:ind w:left="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color w:val="626366"/>
                          <w:spacing w:val="-2"/>
                          <w:sz w:val="18"/>
                        </w:rPr>
                        <w:t>Work</w:t>
                      </w:r>
                      <w:r>
                        <w:rPr>
                          <w:rFonts w:ascii="Arial"/>
                          <w:b/>
                          <w:color w:val="626366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2F16BB82" wp14:editId="1D96DABB">
                <wp:simplePos x="0" y="0"/>
                <wp:positionH relativeFrom="page">
                  <wp:posOffset>3059430</wp:posOffset>
                </wp:positionH>
                <wp:positionV relativeFrom="page">
                  <wp:posOffset>6523990</wp:posOffset>
                </wp:positionV>
                <wp:extent cx="3722370" cy="2505710"/>
                <wp:effectExtent l="1905" t="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50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0F7F5" w14:textId="33137588" w:rsidR="002A4B38" w:rsidRDefault="002A4B38" w:rsidP="00BC5F75">
                            <w:pPr>
                              <w:tabs>
                                <w:tab w:val="left" w:pos="5812"/>
                              </w:tabs>
                              <w:spacing w:line="278" w:lineRule="auto"/>
                              <w:ind w:left="20" w:right="190"/>
                              <w:rPr>
                                <w:rFonts w:ascii="Arial"/>
                                <w:b/>
                                <w:color w:val="626366"/>
                                <w:w w:val="103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October 2013</w:t>
                            </w:r>
                            <w:del w:id="27" w:author="Joseph Kranak" w:date="2014-09-19T13:46:00Z">
                              <w:r w:rsidDel="00CA2A2E"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–</w:t>
                            </w:r>
                            <w:del w:id="28" w:author="Joseph Kranak" w:date="2014-09-19T13:46:00Z">
                              <w:r w:rsidDel="00CA2A2E"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Present | Web.com</w:t>
                            </w:r>
                          </w:p>
                          <w:p w14:paraId="3D155057" w14:textId="278FAEB1" w:rsidR="002A4B38" w:rsidRPr="00BC5F75" w:rsidRDefault="002A4B38" w:rsidP="00BC5F75">
                            <w:pPr>
                              <w:tabs>
                                <w:tab w:val="left" w:pos="5812"/>
                              </w:tabs>
                              <w:spacing w:line="278" w:lineRule="auto"/>
                              <w:ind w:left="20" w:right="190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C5F75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Position</w:t>
                            </w:r>
                            <w:del w:id="29" w:author="Joseph Kranak" w:date="2014-09-19T13:46:00Z">
                              <w:r w:rsidRPr="00BC5F75" w:rsidDel="00CA2A2E">
                                <w:rPr>
                                  <w:rFonts w:ascii="Arial"/>
                                  <w:b/>
                                  <w:color w:val="626366"/>
                                  <w:spacing w:val="22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 w:rsidRPr="00BC5F75"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:</w:t>
                            </w:r>
                            <w:r w:rsidRPr="00BC5F75">
                              <w:rPr>
                                <w:rFonts w:ascii="Arial"/>
                                <w:b/>
                                <w:color w:val="626366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26366"/>
                                <w:sz w:val="18"/>
                              </w:rPr>
                              <w:t>Specialist, Developer II</w:t>
                            </w:r>
                          </w:p>
                          <w:p w14:paraId="18FC9B13" w14:textId="77777777" w:rsidR="002A4B38" w:rsidRDefault="002A4B38" w:rsidP="00437FB3">
                            <w:pPr>
                              <w:pStyle w:val="BodyText"/>
                              <w:spacing w:before="1"/>
                              <w:rPr>
                                <w:color w:val="626366"/>
                              </w:rPr>
                            </w:pPr>
                          </w:p>
                          <w:p w14:paraId="3080AE23" w14:textId="4EDF9810" w:rsidR="002A4B38" w:rsidRDefault="002A4B38" w:rsidP="00D77C7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"/>
                              <w:rPr>
                                <w:color w:val="626366"/>
                              </w:rPr>
                            </w:pPr>
                            <w:r>
                              <w:rPr>
                                <w:color w:val="626366"/>
                              </w:rPr>
                              <w:t>Work</w:t>
                            </w:r>
                            <w:r w:rsidR="000B00B9">
                              <w:rPr>
                                <w:color w:val="626366"/>
                              </w:rPr>
                              <w:t>s</w:t>
                            </w:r>
                            <w:r>
                              <w:rPr>
                                <w:color w:val="626366"/>
                              </w:rPr>
                              <w:t xml:space="preserve"> with a team of programmers in the Advanced Design Services department; responsible for all the design</w:t>
                            </w:r>
                            <w:r w:rsidR="000B00B9">
                              <w:rPr>
                                <w:color w:val="626366"/>
                              </w:rPr>
                              <w:t xml:space="preserve"> implementation</w:t>
                            </w:r>
                            <w:r>
                              <w:rPr>
                                <w:color w:val="626366"/>
                              </w:rPr>
                              <w:t xml:space="preserve"> and development needs for </w:t>
                            </w:r>
                            <w:proofErr w:type="spellStart"/>
                            <w:r>
                              <w:rPr>
                                <w:color w:val="626366"/>
                              </w:rPr>
                              <w:t>Web.com’s</w:t>
                            </w:r>
                            <w:proofErr w:type="spellEnd"/>
                            <w:r>
                              <w:rPr>
                                <w:color w:val="626366"/>
                              </w:rPr>
                              <w:t xml:space="preserve"> highest profile clients.</w:t>
                            </w:r>
                          </w:p>
                          <w:p w14:paraId="1FAEB74F" w14:textId="77777777" w:rsidR="002A4B38" w:rsidRDefault="002A4B38" w:rsidP="00437FB3">
                            <w:pPr>
                              <w:pStyle w:val="BodyText"/>
                              <w:spacing w:before="1"/>
                              <w:rPr>
                                <w:color w:val="626366"/>
                              </w:rPr>
                            </w:pPr>
                          </w:p>
                          <w:p w14:paraId="0CBB0900" w14:textId="103EA6CC" w:rsidR="002A4B38" w:rsidRDefault="002A4B38" w:rsidP="00D77C7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"/>
                              <w:rPr>
                                <w:color w:val="626366"/>
                              </w:rPr>
                            </w:pPr>
                            <w:r>
                              <w:rPr>
                                <w:color w:val="626366"/>
                              </w:rPr>
                              <w:t>Develop</w:t>
                            </w:r>
                            <w:r w:rsidR="000B00B9">
                              <w:rPr>
                                <w:color w:val="626366"/>
                              </w:rPr>
                              <w:t>s</w:t>
                            </w:r>
                            <w:r>
                              <w:rPr>
                                <w:color w:val="626366"/>
                              </w:rPr>
                              <w:t xml:space="preserve"> websites on </w:t>
                            </w:r>
                            <w:proofErr w:type="spellStart"/>
                            <w:r>
                              <w:rPr>
                                <w:color w:val="626366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color w:val="626366"/>
                              </w:rPr>
                              <w:t xml:space="preserve">, Network Solutions </w:t>
                            </w:r>
                            <w:proofErr w:type="spellStart"/>
                            <w:r>
                              <w:rPr>
                                <w:color w:val="626366"/>
                              </w:rPr>
                              <w:t>eCommerce</w:t>
                            </w:r>
                            <w:proofErr w:type="spellEnd"/>
                            <w:r>
                              <w:rPr>
                                <w:color w:val="626366"/>
                              </w:rPr>
                              <w:t xml:space="preserve">, 1ShoppingCart </w:t>
                            </w:r>
                            <w:proofErr w:type="spellStart"/>
                            <w:r>
                              <w:rPr>
                                <w:color w:val="626366"/>
                              </w:rPr>
                              <w:t>eCommerce</w:t>
                            </w:r>
                            <w:proofErr w:type="spellEnd"/>
                            <w:r>
                              <w:rPr>
                                <w:color w:val="626366"/>
                              </w:rPr>
                              <w:t>, and Yahoo! Merchant Solutions.</w:t>
                            </w:r>
                          </w:p>
                          <w:p w14:paraId="16A1C49B" w14:textId="77777777" w:rsidR="002A4B38" w:rsidRDefault="002A4B38" w:rsidP="00437FB3">
                            <w:pPr>
                              <w:pStyle w:val="BodyText"/>
                              <w:spacing w:before="1"/>
                              <w:rPr>
                                <w:color w:val="626366"/>
                              </w:rPr>
                            </w:pPr>
                          </w:p>
                          <w:p w14:paraId="515F0D09" w14:textId="538F92E0" w:rsidR="002A4B38" w:rsidRDefault="002A4B38" w:rsidP="00D77C7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"/>
                              <w:rPr>
                                <w:color w:val="626366"/>
                              </w:rPr>
                            </w:pPr>
                            <w:r>
                              <w:rPr>
                                <w:color w:val="626366"/>
                              </w:rPr>
                              <w:t>Work</w:t>
                            </w:r>
                            <w:r w:rsidR="000B00B9">
                              <w:rPr>
                                <w:color w:val="626366"/>
                              </w:rPr>
                              <w:t>s</w:t>
                            </w:r>
                            <w:r>
                              <w:rPr>
                                <w:color w:val="626366"/>
                              </w:rPr>
                              <w:t xml:space="preserve"> heavily with JavaScript and jQuery to create custom solutions on platforms with limited or no back</w:t>
                            </w:r>
                            <w:ins w:id="30" w:author="Joseph Kranak" w:date="2014-09-19T13:46:00Z">
                              <w:r w:rsidR="00DB44A5">
                                <w:rPr>
                                  <w:color w:val="626366"/>
                                </w:rPr>
                                <w:t>-</w:t>
                              </w:r>
                            </w:ins>
                            <w:r>
                              <w:rPr>
                                <w:color w:val="626366"/>
                              </w:rPr>
                              <w:t>end access.</w:t>
                            </w:r>
                          </w:p>
                          <w:p w14:paraId="66259ED7" w14:textId="77777777" w:rsidR="002A4B38" w:rsidRDefault="002A4B38" w:rsidP="00437FB3">
                            <w:pPr>
                              <w:pStyle w:val="BodyText"/>
                              <w:spacing w:before="1"/>
                              <w:rPr>
                                <w:color w:val="626366"/>
                              </w:rPr>
                            </w:pPr>
                          </w:p>
                          <w:p w14:paraId="2B3462E9" w14:textId="3B7E22A3" w:rsidR="002A4B38" w:rsidRDefault="002A4B38" w:rsidP="00D77C7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"/>
                              <w:rPr>
                                <w:color w:val="626366"/>
                              </w:rPr>
                            </w:pPr>
                            <w:r>
                              <w:rPr>
                                <w:color w:val="626366"/>
                              </w:rPr>
                              <w:t>Operated as primary Quality Assurance lead for ADS projects between October 2013 and January 2014.</w:t>
                            </w:r>
                          </w:p>
                          <w:p w14:paraId="2B4AF996" w14:textId="77777777" w:rsidR="002A4B38" w:rsidRDefault="002A4B38" w:rsidP="00832905">
                            <w:pPr>
                              <w:pStyle w:val="BodyText"/>
                              <w:spacing w:before="1"/>
                              <w:ind w:left="0"/>
                              <w:rPr>
                                <w:color w:val="626366"/>
                              </w:rPr>
                            </w:pPr>
                          </w:p>
                          <w:p w14:paraId="7655C355" w14:textId="38B7AD19" w:rsidR="002A4B38" w:rsidRDefault="002A4B38" w:rsidP="00D77C7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"/>
                            </w:pPr>
                            <w:r>
                              <w:rPr>
                                <w:color w:val="626366"/>
                              </w:rPr>
                              <w:t>Assist</w:t>
                            </w:r>
                            <w:r w:rsidR="000B00B9">
                              <w:rPr>
                                <w:color w:val="626366"/>
                              </w:rPr>
                              <w:t>s</w:t>
                            </w:r>
                            <w:r>
                              <w:rPr>
                                <w:color w:val="626366"/>
                              </w:rPr>
                              <w:t xml:space="preserve"> sales with research</w:t>
                            </w:r>
                            <w:r w:rsidR="000B00B9">
                              <w:rPr>
                                <w:color w:val="626366"/>
                              </w:rPr>
                              <w:t xml:space="preserve">ing client needs to </w:t>
                            </w:r>
                            <w:r>
                              <w:rPr>
                                <w:color w:val="626366"/>
                              </w:rPr>
                              <w:t>creat</w:t>
                            </w:r>
                            <w:r w:rsidR="000B00B9">
                              <w:rPr>
                                <w:color w:val="626366"/>
                              </w:rPr>
                              <w:t xml:space="preserve">e </w:t>
                            </w:r>
                            <w:r>
                              <w:rPr>
                                <w:color w:val="626366"/>
                              </w:rPr>
                              <w:t>technical specifications of 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6BB82" id="Text Box 24" o:spid="_x0000_s1045" type="#_x0000_t202" style="position:absolute;left:0;text-align:left;margin-left:240.9pt;margin-top:513.7pt;width:293.1pt;height:197.3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" filled="f" stroked="f">
                <v:textbox inset="0,0,0,0">
                  <w:txbxContent>
                    <w:p w14:paraId="6260F7F5" w14:textId="33137588" w:rsidR="002A4B38" w:rsidRDefault="002A4B38" w:rsidP="00BC5F75">
                      <w:pPr>
                        <w:tabs>
                          <w:tab w:val="left" w:pos="5812"/>
                        </w:tabs>
                        <w:spacing w:line="278" w:lineRule="auto"/>
                        <w:ind w:left="20" w:right="190"/>
                        <w:rPr>
                          <w:rFonts w:ascii="Arial"/>
                          <w:b/>
                          <w:color w:val="626366"/>
                          <w:w w:val="103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October 2013</w:t>
                      </w:r>
                      <w:del w:id="31" w:author="Joseph Kranak" w:date="2014-09-19T13:46:00Z">
                        <w:r w:rsidDel="00CA2A2E"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delText xml:space="preserve"> </w:delText>
                        </w:r>
                      </w:del>
                      <w:r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–</w:t>
                      </w:r>
                      <w:del w:id="32" w:author="Joseph Kranak" w:date="2014-09-19T13:46:00Z">
                        <w:r w:rsidDel="00CA2A2E"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delText xml:space="preserve"> </w:delText>
                        </w:r>
                      </w:del>
                      <w:r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Present | Web.com</w:t>
                      </w:r>
                    </w:p>
                    <w:p w14:paraId="3D155057" w14:textId="278FAEB1" w:rsidR="002A4B38" w:rsidRPr="00BC5F75" w:rsidRDefault="002A4B38" w:rsidP="00BC5F75">
                      <w:pPr>
                        <w:tabs>
                          <w:tab w:val="left" w:pos="5812"/>
                        </w:tabs>
                        <w:spacing w:line="278" w:lineRule="auto"/>
                        <w:ind w:left="20" w:right="190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BC5F75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Position</w:t>
                      </w:r>
                      <w:del w:id="33" w:author="Joseph Kranak" w:date="2014-09-19T13:46:00Z">
                        <w:r w:rsidRPr="00BC5F75" w:rsidDel="00CA2A2E">
                          <w:rPr>
                            <w:rFonts w:ascii="Arial"/>
                            <w:b/>
                            <w:color w:val="626366"/>
                            <w:spacing w:val="22"/>
                            <w:sz w:val="18"/>
                          </w:rPr>
                          <w:delText xml:space="preserve"> </w:delText>
                        </w:r>
                      </w:del>
                      <w:r w:rsidRPr="00BC5F75"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:</w:t>
                      </w:r>
                      <w:r w:rsidRPr="00BC5F75">
                        <w:rPr>
                          <w:rFonts w:ascii="Arial"/>
                          <w:b/>
                          <w:color w:val="626366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26366"/>
                          <w:sz w:val="18"/>
                        </w:rPr>
                        <w:t>Specialist, Developer II</w:t>
                      </w:r>
                    </w:p>
                    <w:p w14:paraId="18FC9B13" w14:textId="77777777" w:rsidR="002A4B38" w:rsidRDefault="002A4B38" w:rsidP="00437FB3">
                      <w:pPr>
                        <w:pStyle w:val="BodyText"/>
                        <w:spacing w:before="1"/>
                        <w:rPr>
                          <w:color w:val="626366"/>
                        </w:rPr>
                      </w:pPr>
                    </w:p>
                    <w:p w14:paraId="3080AE23" w14:textId="4EDF9810" w:rsidR="002A4B38" w:rsidRDefault="002A4B38" w:rsidP="00D77C7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"/>
                        <w:rPr>
                          <w:color w:val="626366"/>
                        </w:rPr>
                      </w:pPr>
                      <w:r>
                        <w:rPr>
                          <w:color w:val="626366"/>
                        </w:rPr>
                        <w:t>Work</w:t>
                      </w:r>
                      <w:r w:rsidR="000B00B9">
                        <w:rPr>
                          <w:color w:val="626366"/>
                        </w:rPr>
                        <w:t>s</w:t>
                      </w:r>
                      <w:r>
                        <w:rPr>
                          <w:color w:val="626366"/>
                        </w:rPr>
                        <w:t xml:space="preserve"> with a team of programmers in the Advanced Design Services department; responsible for all the design</w:t>
                      </w:r>
                      <w:r w:rsidR="000B00B9">
                        <w:rPr>
                          <w:color w:val="626366"/>
                        </w:rPr>
                        <w:t xml:space="preserve"> implementation</w:t>
                      </w:r>
                      <w:r>
                        <w:rPr>
                          <w:color w:val="626366"/>
                        </w:rPr>
                        <w:t xml:space="preserve"> and development needs for </w:t>
                      </w:r>
                      <w:proofErr w:type="spellStart"/>
                      <w:r>
                        <w:rPr>
                          <w:color w:val="626366"/>
                        </w:rPr>
                        <w:t>Web.com’s</w:t>
                      </w:r>
                      <w:proofErr w:type="spellEnd"/>
                      <w:r>
                        <w:rPr>
                          <w:color w:val="626366"/>
                        </w:rPr>
                        <w:t xml:space="preserve"> highest profile clients.</w:t>
                      </w:r>
                    </w:p>
                    <w:p w14:paraId="1FAEB74F" w14:textId="77777777" w:rsidR="002A4B38" w:rsidRDefault="002A4B38" w:rsidP="00437FB3">
                      <w:pPr>
                        <w:pStyle w:val="BodyText"/>
                        <w:spacing w:before="1"/>
                        <w:rPr>
                          <w:color w:val="626366"/>
                        </w:rPr>
                      </w:pPr>
                    </w:p>
                    <w:p w14:paraId="0CBB0900" w14:textId="103EA6CC" w:rsidR="002A4B38" w:rsidRDefault="002A4B38" w:rsidP="00D77C7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"/>
                        <w:rPr>
                          <w:color w:val="626366"/>
                        </w:rPr>
                      </w:pPr>
                      <w:r>
                        <w:rPr>
                          <w:color w:val="626366"/>
                        </w:rPr>
                        <w:t>Develop</w:t>
                      </w:r>
                      <w:r w:rsidR="000B00B9">
                        <w:rPr>
                          <w:color w:val="626366"/>
                        </w:rPr>
                        <w:t>s</w:t>
                      </w:r>
                      <w:r>
                        <w:rPr>
                          <w:color w:val="626366"/>
                        </w:rPr>
                        <w:t xml:space="preserve"> websites on </w:t>
                      </w:r>
                      <w:proofErr w:type="spellStart"/>
                      <w:r>
                        <w:rPr>
                          <w:color w:val="626366"/>
                        </w:rPr>
                        <w:t>WordPress</w:t>
                      </w:r>
                      <w:proofErr w:type="spellEnd"/>
                      <w:r>
                        <w:rPr>
                          <w:color w:val="626366"/>
                        </w:rPr>
                        <w:t xml:space="preserve">, Network Solutions </w:t>
                      </w:r>
                      <w:proofErr w:type="spellStart"/>
                      <w:r>
                        <w:rPr>
                          <w:color w:val="626366"/>
                        </w:rPr>
                        <w:t>eCommerce</w:t>
                      </w:r>
                      <w:proofErr w:type="spellEnd"/>
                      <w:r>
                        <w:rPr>
                          <w:color w:val="626366"/>
                        </w:rPr>
                        <w:t xml:space="preserve">, 1ShoppingCart </w:t>
                      </w:r>
                      <w:proofErr w:type="spellStart"/>
                      <w:r>
                        <w:rPr>
                          <w:color w:val="626366"/>
                        </w:rPr>
                        <w:t>eCommerce</w:t>
                      </w:r>
                      <w:proofErr w:type="spellEnd"/>
                      <w:r>
                        <w:rPr>
                          <w:color w:val="626366"/>
                        </w:rPr>
                        <w:t>, and Yahoo! Merchant Solutions.</w:t>
                      </w:r>
                    </w:p>
                    <w:p w14:paraId="16A1C49B" w14:textId="77777777" w:rsidR="002A4B38" w:rsidRDefault="002A4B38" w:rsidP="00437FB3">
                      <w:pPr>
                        <w:pStyle w:val="BodyText"/>
                        <w:spacing w:before="1"/>
                        <w:rPr>
                          <w:color w:val="626366"/>
                        </w:rPr>
                      </w:pPr>
                    </w:p>
                    <w:p w14:paraId="515F0D09" w14:textId="538F92E0" w:rsidR="002A4B38" w:rsidRDefault="002A4B38" w:rsidP="00D77C7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"/>
                        <w:rPr>
                          <w:color w:val="626366"/>
                        </w:rPr>
                      </w:pPr>
                      <w:r>
                        <w:rPr>
                          <w:color w:val="626366"/>
                        </w:rPr>
                        <w:t>Work</w:t>
                      </w:r>
                      <w:r w:rsidR="000B00B9">
                        <w:rPr>
                          <w:color w:val="626366"/>
                        </w:rPr>
                        <w:t>s</w:t>
                      </w:r>
                      <w:r>
                        <w:rPr>
                          <w:color w:val="626366"/>
                        </w:rPr>
                        <w:t xml:space="preserve"> heavily with JavaScript and jQuery to create custom solutions on platforms with limited or no back</w:t>
                      </w:r>
                      <w:ins w:id="34" w:author="Joseph Kranak" w:date="2014-09-19T13:46:00Z">
                        <w:r w:rsidR="00DB44A5">
                          <w:rPr>
                            <w:color w:val="626366"/>
                          </w:rPr>
                          <w:t>-</w:t>
                        </w:r>
                      </w:ins>
                      <w:r>
                        <w:rPr>
                          <w:color w:val="626366"/>
                        </w:rPr>
                        <w:t>end access.</w:t>
                      </w:r>
                    </w:p>
                    <w:p w14:paraId="66259ED7" w14:textId="77777777" w:rsidR="002A4B38" w:rsidRDefault="002A4B38" w:rsidP="00437FB3">
                      <w:pPr>
                        <w:pStyle w:val="BodyText"/>
                        <w:spacing w:before="1"/>
                        <w:rPr>
                          <w:color w:val="626366"/>
                        </w:rPr>
                      </w:pPr>
                    </w:p>
                    <w:p w14:paraId="2B3462E9" w14:textId="3B7E22A3" w:rsidR="002A4B38" w:rsidRDefault="002A4B38" w:rsidP="00D77C7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"/>
                        <w:rPr>
                          <w:color w:val="626366"/>
                        </w:rPr>
                      </w:pPr>
                      <w:r>
                        <w:rPr>
                          <w:color w:val="626366"/>
                        </w:rPr>
                        <w:t>Operated as primary Quality Assurance lead for ADS projects between October 2013 and January 2014.</w:t>
                      </w:r>
                    </w:p>
                    <w:p w14:paraId="2B4AF996" w14:textId="77777777" w:rsidR="002A4B38" w:rsidRDefault="002A4B38" w:rsidP="00832905">
                      <w:pPr>
                        <w:pStyle w:val="BodyText"/>
                        <w:spacing w:before="1"/>
                        <w:ind w:left="0"/>
                        <w:rPr>
                          <w:color w:val="626366"/>
                        </w:rPr>
                      </w:pPr>
                    </w:p>
                    <w:p w14:paraId="7655C355" w14:textId="38B7AD19" w:rsidR="002A4B38" w:rsidRDefault="002A4B38" w:rsidP="00D77C7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"/>
                      </w:pPr>
                      <w:r>
                        <w:rPr>
                          <w:color w:val="626366"/>
                        </w:rPr>
                        <w:t>Assist</w:t>
                      </w:r>
                      <w:r w:rsidR="000B00B9">
                        <w:rPr>
                          <w:color w:val="626366"/>
                        </w:rPr>
                        <w:t>s</w:t>
                      </w:r>
                      <w:r>
                        <w:rPr>
                          <w:color w:val="626366"/>
                        </w:rPr>
                        <w:t xml:space="preserve"> sales with research</w:t>
                      </w:r>
                      <w:r w:rsidR="000B00B9">
                        <w:rPr>
                          <w:color w:val="626366"/>
                        </w:rPr>
                        <w:t xml:space="preserve">ing client needs to </w:t>
                      </w:r>
                      <w:r>
                        <w:rPr>
                          <w:color w:val="626366"/>
                        </w:rPr>
                        <w:t>creat</w:t>
                      </w:r>
                      <w:r w:rsidR="000B00B9">
                        <w:rPr>
                          <w:color w:val="626366"/>
                        </w:rPr>
                        <w:t xml:space="preserve">e </w:t>
                      </w:r>
                      <w:r>
                        <w:rPr>
                          <w:color w:val="626366"/>
                        </w:rPr>
                        <w:t>technical specifications of work.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26F30CFF" wp14:editId="0690EBA3">
                <wp:simplePos x="0" y="0"/>
                <wp:positionH relativeFrom="page">
                  <wp:posOffset>3059430</wp:posOffset>
                </wp:positionH>
                <wp:positionV relativeFrom="page">
                  <wp:posOffset>4114800</wp:posOffset>
                </wp:positionV>
                <wp:extent cx="3732530" cy="365125"/>
                <wp:effectExtent l="1905" t="0" r="0" b="0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3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10E3" w14:textId="77777777" w:rsidR="002A4B38" w:rsidRDefault="002A4B38">
                            <w:pPr>
                              <w:spacing w:line="349" w:lineRule="exact"/>
                              <w:ind w:left="20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366"/>
                                <w:sz w:val="32"/>
                              </w:rPr>
                              <w:t>Education</w:t>
                            </w:r>
                          </w:p>
                          <w:p w14:paraId="6BB8C980" w14:textId="77777777" w:rsidR="002A4B38" w:rsidRDefault="002A4B38">
                            <w:pPr>
                              <w:spacing w:before="3"/>
                              <w:ind w:left="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30CFF" id="Text Box 35" o:spid="_x0000_s1046" type="#_x0000_t202" style="position:absolute;left:0;text-align:left;margin-left:240.9pt;margin-top:324pt;width:293.9pt;height:28.7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" filled="f" stroked="f">
                <v:textbox inset="0,0,0,0">
                  <w:txbxContent>
                    <w:p w14:paraId="5C7410E3" w14:textId="77777777" w:rsidR="002A4B38" w:rsidRDefault="002A4B38">
                      <w:pPr>
                        <w:spacing w:line="349" w:lineRule="exact"/>
                        <w:ind w:left="20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b/>
                          <w:color w:val="626366"/>
                          <w:sz w:val="32"/>
                        </w:rPr>
                        <w:t>Education</w:t>
                      </w:r>
                    </w:p>
                    <w:p w14:paraId="6BB8C980" w14:textId="77777777" w:rsidR="002A4B38" w:rsidRDefault="002A4B38">
                      <w:pPr>
                        <w:spacing w:before="3"/>
                        <w:ind w:left="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496F5C9D" wp14:editId="3C7F3643">
                <wp:simplePos x="0" y="0"/>
                <wp:positionH relativeFrom="page">
                  <wp:posOffset>3079750</wp:posOffset>
                </wp:positionH>
                <wp:positionV relativeFrom="page">
                  <wp:posOffset>5398770</wp:posOffset>
                </wp:positionV>
                <wp:extent cx="3652520" cy="289560"/>
                <wp:effectExtent l="3175" t="0" r="190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Text Box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4D73E" w14:textId="479071F7" w:rsidR="002A4B38" w:rsidRDefault="002A4B38" w:rsidP="009A4B26">
                            <w:pPr>
                              <w:spacing w:line="204" w:lineRule="exact"/>
                              <w:ind w:left="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2009</w:t>
                            </w:r>
                            <w:ins w:id="35" w:author="Joseph Kranak" w:date="2014-09-19T13:45:00Z">
                              <w:r w:rsidR="00CA2A2E">
                                <w:rPr>
                                  <w:rFonts w:ascii="Arial"/>
                                  <w:color w:val="626366"/>
                                  <w:sz w:val="18"/>
                                </w:rPr>
                                <w:t>–</w:t>
                              </w:r>
                            </w:ins>
                            <w:del w:id="36" w:author="Joseph Kranak" w:date="2014-09-19T13:45:00Z">
                              <w:r w:rsidDel="00CA2A2E">
                                <w:rPr>
                                  <w:rFonts w:ascii="Arial"/>
                                  <w:color w:val="626366"/>
                                  <w:sz w:val="18"/>
                                </w:rPr>
                                <w:delText xml:space="preserve"> - </w:delText>
                              </w:r>
                            </w:del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2010 | Luzerne County Community College, Nanticoke, PA</w:t>
                            </w:r>
                          </w:p>
                          <w:p w14:paraId="24323E77" w14:textId="77777777" w:rsidR="002A4B38" w:rsidRDefault="002A4B38" w:rsidP="009A4B26">
                            <w:pPr>
                              <w:pStyle w:val="BodyText"/>
                            </w:pPr>
                            <w:r>
                              <w:rPr>
                                <w:color w:val="626366"/>
                              </w:rPr>
                              <w:t>Computer Science, Web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F5C9D" id="Text Box 1365" o:spid="_x0000_s1047" type="#_x0000_t202" style="position:absolute;left:0;text-align:left;margin-left:242.5pt;margin-top:425.1pt;width:287.6pt;height:22.8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" filled="f" stroked="f">
                <v:textbox inset="0,0,0,0">
                  <w:txbxContent>
                    <w:p w14:paraId="3634D73E" w14:textId="479071F7" w:rsidR="002A4B38" w:rsidRDefault="002A4B38" w:rsidP="009A4B26">
                      <w:pPr>
                        <w:spacing w:line="204" w:lineRule="exact"/>
                        <w:ind w:left="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sz w:val="18"/>
                        </w:rPr>
                        <w:t>2009</w:t>
                      </w:r>
                      <w:ins w:id="37" w:author="Joseph Kranak" w:date="2014-09-19T13:45:00Z">
                        <w:r w:rsidR="00CA2A2E">
                          <w:rPr>
                            <w:rFonts w:ascii="Arial"/>
                            <w:color w:val="626366"/>
                            <w:sz w:val="18"/>
                          </w:rPr>
                          <w:t>–</w:t>
                        </w:r>
                      </w:ins>
                      <w:del w:id="38" w:author="Joseph Kranak" w:date="2014-09-19T13:45:00Z">
                        <w:r w:rsidDel="00CA2A2E">
                          <w:rPr>
                            <w:rFonts w:ascii="Arial"/>
                            <w:color w:val="626366"/>
                            <w:sz w:val="18"/>
                          </w:rPr>
                          <w:delText xml:space="preserve"> - </w:delText>
                        </w:r>
                      </w:del>
                      <w:r>
                        <w:rPr>
                          <w:rFonts w:ascii="Arial"/>
                          <w:color w:val="626366"/>
                          <w:sz w:val="18"/>
                        </w:rPr>
                        <w:t>2010 | Luzerne County Community College, Nanticoke, PA</w:t>
                      </w:r>
                    </w:p>
                    <w:p w14:paraId="24323E77" w14:textId="77777777" w:rsidR="002A4B38" w:rsidRDefault="002A4B38" w:rsidP="009A4B26">
                      <w:pPr>
                        <w:pStyle w:val="BodyText"/>
                      </w:pPr>
                      <w:r>
                        <w:rPr>
                          <w:color w:val="626366"/>
                        </w:rPr>
                        <w:t>Computer Science, Web Development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5040CD40" wp14:editId="558316E8">
                <wp:simplePos x="0" y="0"/>
                <wp:positionH relativeFrom="page">
                  <wp:posOffset>3079750</wp:posOffset>
                </wp:positionH>
                <wp:positionV relativeFrom="page">
                  <wp:posOffset>4941570</wp:posOffset>
                </wp:positionV>
                <wp:extent cx="3652520" cy="289560"/>
                <wp:effectExtent l="3175" t="0" r="1905" b="0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92931" w14:textId="77777777" w:rsidR="002A4B38" w:rsidRDefault="002A4B38">
                            <w:pPr>
                              <w:spacing w:line="204" w:lineRule="exact"/>
                              <w:ind w:left="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2007</w:t>
                            </w:r>
                            <w:del w:id="39" w:author="Joseph Kranak" w:date="2014-09-19T13:45:00Z">
                              <w:r w:rsidDel="00CA2A2E">
                                <w:rPr>
                                  <w:rFonts w:ascii="Arial"/>
                                  <w:color w:val="626366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–</w:t>
                            </w:r>
                            <w:del w:id="40" w:author="Joseph Kranak" w:date="2014-09-19T13:45:00Z">
                              <w:r w:rsidDel="00CA2A2E">
                                <w:rPr>
                                  <w:rFonts w:ascii="Arial"/>
                                  <w:color w:val="626366"/>
                                  <w:sz w:val="18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2008 | DeVry University, Ft. Washington, PA</w:t>
                            </w:r>
                          </w:p>
                          <w:p w14:paraId="65EDE4E3" w14:textId="77777777" w:rsidR="002A4B38" w:rsidRDefault="002A4B38">
                            <w:pPr>
                              <w:pStyle w:val="BodyText"/>
                            </w:pPr>
                            <w:r>
                              <w:rPr>
                                <w:color w:val="626366"/>
                              </w:rPr>
                              <w:t>Network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0CD40" id="Text Box 29" o:spid="_x0000_s1048" type="#_x0000_t202" style="position:absolute;left:0;text-align:left;margin-left:242.5pt;margin-top:389.1pt;width:287.6pt;height:22.8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" filled="f" stroked="f">
                <v:textbox inset="0,0,0,0">
                  <w:txbxContent>
                    <w:p w14:paraId="02392931" w14:textId="77777777" w:rsidR="002A4B38" w:rsidRDefault="002A4B38">
                      <w:pPr>
                        <w:spacing w:line="204" w:lineRule="exact"/>
                        <w:ind w:left="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sz w:val="18"/>
                        </w:rPr>
                        <w:t>2007</w:t>
                      </w:r>
                      <w:del w:id="41" w:author="Joseph Kranak" w:date="2014-09-19T13:45:00Z">
                        <w:r w:rsidDel="00CA2A2E">
                          <w:rPr>
                            <w:rFonts w:ascii="Arial"/>
                            <w:color w:val="626366"/>
                            <w:sz w:val="18"/>
                          </w:rPr>
                          <w:delText xml:space="preserve"> </w:delText>
                        </w:r>
                      </w:del>
                      <w:r>
                        <w:rPr>
                          <w:rFonts w:ascii="Arial"/>
                          <w:color w:val="626366"/>
                          <w:sz w:val="18"/>
                        </w:rPr>
                        <w:t>–</w:t>
                      </w:r>
                      <w:del w:id="42" w:author="Joseph Kranak" w:date="2014-09-19T13:45:00Z">
                        <w:r w:rsidDel="00CA2A2E">
                          <w:rPr>
                            <w:rFonts w:ascii="Arial"/>
                            <w:color w:val="626366"/>
                            <w:sz w:val="18"/>
                          </w:rPr>
                          <w:delText xml:space="preserve"> </w:delText>
                        </w:r>
                      </w:del>
                      <w:r>
                        <w:rPr>
                          <w:rFonts w:ascii="Arial"/>
                          <w:color w:val="626366"/>
                          <w:sz w:val="18"/>
                        </w:rPr>
                        <w:t>2008 | DeVry University, Ft. Washington, PA</w:t>
                      </w:r>
                    </w:p>
                    <w:p w14:paraId="65EDE4E3" w14:textId="77777777" w:rsidR="002A4B38" w:rsidRDefault="002A4B38">
                      <w:pPr>
                        <w:pStyle w:val="BodyText"/>
                      </w:pPr>
                      <w:r>
                        <w:rPr>
                          <w:color w:val="626366"/>
                        </w:rPr>
                        <w:t>Network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610EDE66" wp14:editId="11FB3316">
                <wp:simplePos x="0" y="0"/>
                <wp:positionH relativeFrom="page">
                  <wp:posOffset>3079750</wp:posOffset>
                </wp:positionH>
                <wp:positionV relativeFrom="page">
                  <wp:posOffset>4484370</wp:posOffset>
                </wp:positionV>
                <wp:extent cx="3442970" cy="288925"/>
                <wp:effectExtent l="3175" t="0" r="1905" b="0"/>
                <wp:wrapNone/>
                <wp:docPr id="1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7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715A9" w14:textId="77777777" w:rsidR="002A4B38" w:rsidRDefault="002A4B38">
                            <w:pPr>
                              <w:spacing w:line="204" w:lineRule="exact"/>
                              <w:ind w:left="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2007</w:t>
                            </w:r>
                            <w:r>
                              <w:rPr>
                                <w:rFonts w:ascii="Arial"/>
                                <w:color w:val="626366"/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color w:val="626366"/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26366"/>
                                <w:sz w:val="18"/>
                              </w:rPr>
                              <w:t>Wyoming Valley West Senior High School</w:t>
                            </w:r>
                          </w:p>
                          <w:p w14:paraId="5806B8F4" w14:textId="77777777" w:rsidR="002A4B38" w:rsidRDefault="002A4B38">
                            <w:pPr>
                              <w:pStyle w:val="BodyText"/>
                            </w:pPr>
                            <w:r>
                              <w:rPr>
                                <w:color w:val="626366"/>
                              </w:rPr>
                              <w:t>Diploma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EDE66" id="Text Box 32" o:spid="_x0000_s1049" type="#_x0000_t202" style="position:absolute;left:0;text-align:left;margin-left:242.5pt;margin-top:353.1pt;width:271.1pt;height:22.7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" filled="f" stroked="f">
                <v:textbox inset="0,0,0,0">
                  <w:txbxContent>
                    <w:p w14:paraId="2EF715A9" w14:textId="77777777" w:rsidR="002A4B38" w:rsidRDefault="002A4B38">
                      <w:pPr>
                        <w:spacing w:line="204" w:lineRule="exact"/>
                        <w:ind w:left="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626366"/>
                          <w:sz w:val="18"/>
                        </w:rPr>
                        <w:t>2007</w:t>
                      </w:r>
                      <w:r>
                        <w:rPr>
                          <w:rFonts w:ascii="Arial"/>
                          <w:color w:val="626366"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26366"/>
                          <w:sz w:val="18"/>
                        </w:rPr>
                        <w:t>|</w:t>
                      </w:r>
                      <w:r>
                        <w:rPr>
                          <w:rFonts w:ascii="Arial"/>
                          <w:color w:val="626366"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26366"/>
                          <w:sz w:val="18"/>
                        </w:rPr>
                        <w:t>Wyoming Valley West Senior High School</w:t>
                      </w:r>
                    </w:p>
                    <w:p w14:paraId="5806B8F4" w14:textId="77777777" w:rsidR="002A4B38" w:rsidRDefault="002A4B38">
                      <w:pPr>
                        <w:pStyle w:val="BodyText"/>
                      </w:pPr>
                      <w:r>
                        <w:rPr>
                          <w:color w:val="626366"/>
                        </w:rPr>
                        <w:t>Diploma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06E5">
        <w:rPr>
          <w:noProof/>
          <w:sz w:val="2"/>
          <w:szCs w:val="2"/>
        </w:rPr>
        <w:drawing>
          <wp:anchor distT="0" distB="0" distL="114300" distR="114300" simplePos="0" relativeHeight="251536384" behindDoc="1" locked="0" layoutInCell="1" allowOverlap="1" wp14:anchorId="4A0D6EE9" wp14:editId="0064CAE6">
            <wp:simplePos x="0" y="0"/>
            <wp:positionH relativeFrom="column">
              <wp:posOffset>63500</wp:posOffset>
            </wp:positionH>
            <wp:positionV relativeFrom="paragraph">
              <wp:posOffset>9564370</wp:posOffset>
            </wp:positionV>
            <wp:extent cx="5850255" cy="504190"/>
            <wp:effectExtent l="0" t="0" r="0" b="0"/>
            <wp:wrapTight wrapText="bothSides">
              <wp:wrapPolygon edited="0">
                <wp:start x="0" y="0"/>
                <wp:lineTo x="0" y="20403"/>
                <wp:lineTo x="21523" y="20403"/>
                <wp:lineTo x="21523" y="0"/>
                <wp:lineTo x="0" y="0"/>
              </wp:wrapPolygon>
            </wp:wrapTight>
            <wp:docPr id="1" name="Grafik 1" descr="C:\Users\Marc\Dropbox\Temp\Resume Revision\backround-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ropbox\Temp\Resume Revision\backround-botto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2803702C" wp14:editId="153B4FA9">
                <wp:simplePos x="0" y="0"/>
                <wp:positionH relativeFrom="page">
                  <wp:posOffset>3059430</wp:posOffset>
                </wp:positionH>
                <wp:positionV relativeFrom="page">
                  <wp:posOffset>2259330</wp:posOffset>
                </wp:positionV>
                <wp:extent cx="3744595" cy="365125"/>
                <wp:effectExtent l="1905" t="1905" r="0" b="4445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676C0" w14:textId="60D53F73" w:rsidR="002A4B38" w:rsidRDefault="002A4B38">
                            <w:pPr>
                              <w:spacing w:before="3"/>
                              <w:ind w:left="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366"/>
                                <w:sz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3702C" id="Text Box 41" o:spid="_x0000_s1050" type="#_x0000_t202" style="position:absolute;left:0;text-align:left;margin-left:240.9pt;margin-top:177.9pt;width:294.85pt;height:28.75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" filled="f" stroked="f">
                <v:textbox inset="0,0,0,0">
                  <w:txbxContent>
                    <w:p w14:paraId="311676C0" w14:textId="60D53F73" w:rsidR="002A4B38" w:rsidRDefault="002A4B38">
                      <w:pPr>
                        <w:spacing w:before="3"/>
                        <w:ind w:left="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color w:val="626366"/>
                          <w:sz w:val="32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41504" behindDoc="1" locked="0" layoutInCell="1" allowOverlap="1" wp14:anchorId="6B0B2FE4" wp14:editId="26262440">
                <wp:simplePos x="0" y="0"/>
                <wp:positionH relativeFrom="page">
                  <wp:posOffset>3059430</wp:posOffset>
                </wp:positionH>
                <wp:positionV relativeFrom="page">
                  <wp:posOffset>894080</wp:posOffset>
                </wp:positionV>
                <wp:extent cx="1684655" cy="619125"/>
                <wp:effectExtent l="1905" t="0" r="0" b="1270"/>
                <wp:wrapNone/>
                <wp:docPr id="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F2481" w14:textId="77777777" w:rsidR="002A4B38" w:rsidRDefault="002A4B38">
                            <w:pPr>
                              <w:spacing w:line="424" w:lineRule="exact"/>
                              <w:ind w:left="20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color w:val="57B6DD"/>
                                <w:sz w:val="40"/>
                              </w:rPr>
                              <w:t>Neil</w:t>
                            </w:r>
                          </w:p>
                          <w:p w14:paraId="38782C99" w14:textId="77777777" w:rsidR="002A4B38" w:rsidRDefault="002A4B38">
                            <w:pPr>
                              <w:spacing w:line="544" w:lineRule="exact"/>
                              <w:ind w:left="20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7B6DD"/>
                                <w:spacing w:val="-1"/>
                                <w:w w:val="95"/>
                                <w:sz w:val="48"/>
                              </w:rPr>
                              <w:t>Opet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B2FE4" id="Text Box 42" o:spid="_x0000_s1051" type="#_x0000_t202" style="position:absolute;left:0;text-align:left;margin-left:240.9pt;margin-top:70.4pt;width:132.65pt;height:48.75pt;z-index:-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" filled="f" stroked="f">
                <v:textbox inset="0,0,0,0">
                  <w:txbxContent>
                    <w:p w14:paraId="328F2481" w14:textId="77777777" w:rsidR="002A4B38" w:rsidRDefault="002A4B38">
                      <w:pPr>
                        <w:spacing w:line="424" w:lineRule="exact"/>
                        <w:ind w:left="20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color w:val="57B6DD"/>
                          <w:sz w:val="40"/>
                        </w:rPr>
                        <w:t>Neil</w:t>
                      </w:r>
                    </w:p>
                    <w:p w14:paraId="38782C99" w14:textId="77777777" w:rsidR="002A4B38" w:rsidRDefault="002A4B38">
                      <w:pPr>
                        <w:spacing w:line="544" w:lineRule="exact"/>
                        <w:ind w:left="20"/>
                        <w:rPr>
                          <w:rFonts w:ascii="Arial" w:eastAsia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/>
                          <w:b/>
                          <w:color w:val="57B6DD"/>
                          <w:spacing w:val="-1"/>
                          <w:w w:val="95"/>
                          <w:sz w:val="48"/>
                        </w:rPr>
                        <w:t>Opet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145974A" wp14:editId="6604AEF1">
                <wp:simplePos x="0" y="0"/>
                <wp:positionH relativeFrom="page">
                  <wp:posOffset>981075</wp:posOffset>
                </wp:positionH>
                <wp:positionV relativeFrom="page">
                  <wp:posOffset>0</wp:posOffset>
                </wp:positionV>
                <wp:extent cx="5810885" cy="314325"/>
                <wp:effectExtent l="0" t="0" r="0" b="9525"/>
                <wp:wrapNone/>
                <wp:docPr id="32" name="Group 4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885" cy="314325"/>
                          <a:chOff x="1545" y="0"/>
                          <a:chExt cx="9151" cy="495"/>
                        </a:xfrm>
                      </wpg:grpSpPr>
                      <wps:wsp>
                        <wps:cNvPr id="33" name="Freeform 4336"/>
                        <wps:cNvSpPr>
                          <a:spLocks/>
                        </wps:cNvSpPr>
                        <wps:spPr bwMode="auto">
                          <a:xfrm>
                            <a:off x="1545" y="0"/>
                            <a:ext cx="9151" cy="495"/>
                          </a:xfrm>
                          <a:custGeom>
                            <a:avLst/>
                            <a:gdLst>
                              <a:gd name="T0" fmla="+- 0 1545 1545"/>
                              <a:gd name="T1" fmla="*/ T0 w 9151"/>
                              <a:gd name="T2" fmla="*/ 494 h 495"/>
                              <a:gd name="T3" fmla="+- 0 10695 1545"/>
                              <a:gd name="T4" fmla="*/ T3 w 9151"/>
                              <a:gd name="T5" fmla="*/ 494 h 495"/>
                              <a:gd name="T6" fmla="+- 0 10695 1545"/>
                              <a:gd name="T7" fmla="*/ T6 w 9151"/>
                              <a:gd name="T8" fmla="*/ 0 h 495"/>
                              <a:gd name="T9" fmla="+- 0 1545 1545"/>
                              <a:gd name="T10" fmla="*/ T9 w 9151"/>
                              <a:gd name="T11" fmla="*/ 0 h 495"/>
                              <a:gd name="T12" fmla="+- 0 1545 1545"/>
                              <a:gd name="T13" fmla="*/ T12 w 9151"/>
                              <a:gd name="T14" fmla="*/ 494 h 49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151" h="495">
                                <a:moveTo>
                                  <a:pt x="0" y="494"/>
                                </a:moveTo>
                                <a:lnTo>
                                  <a:pt x="9150" y="494"/>
                                </a:lnTo>
                                <a:lnTo>
                                  <a:pt x="9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B6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61BF" id="Group 4335" o:spid="_x0000_s1026" style="position:absolute;margin-left:77.25pt;margin-top:0;width:457.55pt;height:24.75pt;z-index:-251680768;mso-position-horizontal-relative:page;mso-position-vertical-relative:page" coordorigin="1545" coordsize="9151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">
                <v:shape id="Freeform 4336" o:spid="_x0000_s1027" style="position:absolute;left:1545;width:9151;height:495;visibility:visible;mso-wrap-style:square;v-text-anchor:top" coordsize="9151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pfFMQA&#10;AADbAAAADwAAAGRycy9kb3ducmV2LnhtbESP3UoDMRSE7wXfIZyCdzbbrZayNi0iCCoV7c8DnCbH&#10;zdLNyZLE7u7bG0HwcpiZb5jVZnCtuFCIjWcFs2kBglh703Ct4Hh4vl2CiAnZYOuZFIwUYbO+vlph&#10;ZXzPO7rsUy0yhGOFCmxKXSVl1JYcxqnviLP35YPDlGWopQnYZ7hrZVkUC+mw4bxgsaMnS/q8/3YK&#10;7l91e2fD+LYt34uP02ep+/O4VepmMjw+gEg0pP/wX/vFKJjP4fdL/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aXxTEAAAA2wAAAA8AAAAAAAAAAAAAAAAAmAIAAGRycy9k&#10;b3ducmV2LnhtbFBLBQYAAAAABAAEAPUAAACJAwAAAAA=&#10;" path="m,494r9150,l9150,,,,,494xe" fillcolor="#57b6dd" stroked="f">
                  <v:path arrowok="t" o:connecttype="custom" o:connectlocs="0,494;9150,494;9150,0;0,0;0,494" o:connectangles="0,0,0,0,0"/>
                </v:shape>
                <w10:wrap anchorx="page" anchory="page"/>
              </v:group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1A736A57" wp14:editId="4E417153">
                <wp:simplePos x="0" y="0"/>
                <wp:positionH relativeFrom="page">
                  <wp:posOffset>3532505</wp:posOffset>
                </wp:positionH>
                <wp:positionV relativeFrom="page">
                  <wp:posOffset>9744710</wp:posOffset>
                </wp:positionV>
                <wp:extent cx="3271520" cy="114300"/>
                <wp:effectExtent l="0" t="635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2B622" w14:textId="222B277D" w:rsidR="002A4B38" w:rsidRDefault="002A4B38">
                            <w:pPr>
                              <w:spacing w:before="3"/>
                              <w:ind w:left="20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/>
                                <w:color w:val="626366"/>
                                <w:sz w:val="14"/>
                              </w:rPr>
                              <w:t>Phone</w:t>
                            </w:r>
                            <w:del w:id="43" w:author="Joseph Kranak" w:date="2014-09-19T13:57:00Z">
                              <w:r w:rsidDel="00DB44A5">
                                <w:rPr>
                                  <w:rFonts w:ascii="Arial"/>
                                  <w:color w:val="626366"/>
                                  <w:spacing w:val="-14"/>
                                  <w:sz w:val="14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Arial"/>
                                <w:color w:val="626366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color w:val="626366"/>
                                <w:spacing w:val="-13"/>
                                <w:sz w:val="14"/>
                              </w:rPr>
                              <w:t xml:space="preserve"> 570 606 8696</w:t>
                            </w:r>
                            <w:r>
                              <w:rPr>
                                <w:rFonts w:ascii="Arial"/>
                                <w:color w:val="62636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626366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26366"/>
                                <w:sz w:val="14"/>
                              </w:rPr>
                              <w:t>E-Mail</w:t>
                            </w:r>
                            <w:del w:id="44" w:author="Joseph Kranak" w:date="2014-09-19T13:57:00Z">
                              <w:r w:rsidDel="00DB44A5">
                                <w:rPr>
                                  <w:rFonts w:ascii="Arial"/>
                                  <w:color w:val="626366"/>
                                  <w:spacing w:val="-13"/>
                                  <w:sz w:val="14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Arial"/>
                                <w:color w:val="626366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color w:val="626366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hyperlink r:id="rId10" w:history="1">
                              <w:r w:rsidRPr="00A66A29">
                                <w:rPr>
                                  <w:rStyle w:val="Hyperlink"/>
                                  <w:rFonts w:ascii="Arial"/>
                                  <w:sz w:val="14"/>
                                </w:rPr>
                                <w:t>neil.opet@gmail.com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36A57" id="Text Box 13" o:spid="_x0000_s1052" type="#_x0000_t202" style="position:absolute;left:0;text-align:left;margin-left:278.15pt;margin-top:767.3pt;width:257.6pt;height:9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" filled="f" stroked="f">
                <v:textbox inset="0,0,0,0">
                  <w:txbxContent>
                    <w:p w14:paraId="6332B622" w14:textId="222B277D" w:rsidR="002A4B38" w:rsidRDefault="002A4B38">
                      <w:pPr>
                        <w:spacing w:before="3"/>
                        <w:ind w:left="20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26366"/>
                          <w:sz w:val="14"/>
                        </w:rPr>
                        <w:t>Phone</w:t>
                      </w:r>
                      <w:del w:id="45" w:author="Joseph Kranak" w:date="2014-09-19T13:57:00Z">
                        <w:r w:rsidDel="00DB44A5">
                          <w:rPr>
                            <w:rFonts w:ascii="Arial"/>
                            <w:color w:val="626366"/>
                            <w:spacing w:val="-14"/>
                            <w:sz w:val="14"/>
                          </w:rPr>
                          <w:delText xml:space="preserve"> </w:delText>
                        </w:r>
                      </w:del>
                      <w:r>
                        <w:rPr>
                          <w:rFonts w:ascii="Arial"/>
                          <w:color w:val="626366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color w:val="626366"/>
                          <w:spacing w:val="-13"/>
                          <w:sz w:val="14"/>
                        </w:rPr>
                        <w:t xml:space="preserve"> 570 606 8696</w:t>
                      </w:r>
                      <w:r>
                        <w:rPr>
                          <w:rFonts w:ascii="Arial"/>
                          <w:color w:val="626366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26366"/>
                          <w:spacing w:val="-13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26366"/>
                          <w:sz w:val="14"/>
                        </w:rPr>
                        <w:t>E-Mail</w:t>
                      </w:r>
                      <w:del w:id="46" w:author="Joseph Kranak" w:date="2014-09-19T13:57:00Z">
                        <w:r w:rsidDel="00DB44A5">
                          <w:rPr>
                            <w:rFonts w:ascii="Arial"/>
                            <w:color w:val="626366"/>
                            <w:spacing w:val="-13"/>
                            <w:sz w:val="14"/>
                          </w:rPr>
                          <w:delText xml:space="preserve"> </w:delText>
                        </w:r>
                      </w:del>
                      <w:r>
                        <w:rPr>
                          <w:rFonts w:ascii="Arial"/>
                          <w:color w:val="626366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color w:val="626366"/>
                          <w:spacing w:val="-13"/>
                          <w:sz w:val="14"/>
                        </w:rPr>
                        <w:t xml:space="preserve"> </w:t>
                      </w:r>
                      <w:hyperlink r:id="rId11" w:history="1">
                        <w:r w:rsidRPr="00A66A29">
                          <w:rPr>
                            <w:rStyle w:val="Hyperlink"/>
                            <w:rFonts w:ascii="Arial"/>
                            <w:sz w:val="14"/>
                          </w:rPr>
                          <w:t>neil.opet@gmail.com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58C34347" wp14:editId="7812F45C">
                <wp:simplePos x="0" y="0"/>
                <wp:positionH relativeFrom="page">
                  <wp:posOffset>981075</wp:posOffset>
                </wp:positionH>
                <wp:positionV relativeFrom="page">
                  <wp:posOffset>0</wp:posOffset>
                </wp:positionV>
                <wp:extent cx="5810885" cy="320040"/>
                <wp:effectExtent l="0" t="0" r="0" b="381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F66D" w14:textId="77777777" w:rsidR="002A4B38" w:rsidRDefault="002A4B38">
                            <w:pPr>
                              <w:spacing w:before="5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34347" id="Text Box 12" o:spid="_x0000_s1053" type="#_x0000_t202" style="position:absolute;left:0;text-align:left;margin-left:77.25pt;margin-top:0;width:457.55pt;height:25.2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" filled="f" stroked="f">
                <v:textbox inset="0,0,0,0">
                  <w:txbxContent>
                    <w:p w14:paraId="3ABEF66D" w14:textId="77777777" w:rsidR="002A4B38" w:rsidRDefault="002A4B38">
                      <w:pPr>
                        <w:spacing w:before="5"/>
                        <w:ind w:left="4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55F8D30F" wp14:editId="7E1A0BBE">
                <wp:simplePos x="0" y="0"/>
                <wp:positionH relativeFrom="page">
                  <wp:posOffset>991870</wp:posOffset>
                </wp:positionH>
                <wp:positionV relativeFrom="page">
                  <wp:posOffset>9417050</wp:posOffset>
                </wp:positionV>
                <wp:extent cx="5788660" cy="152400"/>
                <wp:effectExtent l="1270" t="0" r="1270" b="317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B3AB3" w14:textId="77777777" w:rsidR="002A4B38" w:rsidRDefault="002A4B38">
                            <w:pPr>
                              <w:spacing w:before="5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8D30F" id="Text Box 9" o:spid="_x0000_s1054" type="#_x0000_t202" style="position:absolute;left:0;text-align:left;margin-left:78.1pt;margin-top:741.5pt;width:455.8pt;height:12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" filled="f" stroked="f">
                <v:textbox inset="0,0,0,0">
                  <w:txbxContent>
                    <w:p w14:paraId="34EB3AB3" w14:textId="77777777" w:rsidR="002A4B38" w:rsidRDefault="002A4B38">
                      <w:pPr>
                        <w:spacing w:before="5"/>
                        <w:ind w:left="4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45C5BF3D" wp14:editId="62F04820">
                <wp:simplePos x="0" y="0"/>
                <wp:positionH relativeFrom="page">
                  <wp:posOffset>991870</wp:posOffset>
                </wp:positionH>
                <wp:positionV relativeFrom="page">
                  <wp:posOffset>9645650</wp:posOffset>
                </wp:positionV>
                <wp:extent cx="2486660" cy="152400"/>
                <wp:effectExtent l="1270" t="0" r="0" b="317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096A1" w14:textId="77777777" w:rsidR="002A4B38" w:rsidRDefault="002A4B38">
                            <w:pPr>
                              <w:spacing w:before="5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BF3D" id="Text Box 6" o:spid="_x0000_s1055" type="#_x0000_t202" style="position:absolute;left:0;text-align:left;margin-left:78.1pt;margin-top:759.5pt;width:195.8pt;height:12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" filled="f" stroked="f">
                <v:textbox inset="0,0,0,0">
                  <w:txbxContent>
                    <w:p w14:paraId="592096A1" w14:textId="77777777" w:rsidR="002A4B38" w:rsidRDefault="002A4B38">
                      <w:pPr>
                        <w:spacing w:before="5"/>
                        <w:ind w:left="4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4E466A5D" wp14:editId="7815CA40">
                <wp:simplePos x="0" y="0"/>
                <wp:positionH relativeFrom="page">
                  <wp:posOffset>991870</wp:posOffset>
                </wp:positionH>
                <wp:positionV relativeFrom="page">
                  <wp:posOffset>9683750</wp:posOffset>
                </wp:positionV>
                <wp:extent cx="2486660" cy="152400"/>
                <wp:effectExtent l="1270" t="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92EDB" w14:textId="77777777" w:rsidR="002A4B38" w:rsidRDefault="002A4B38">
                            <w:pPr>
                              <w:spacing w:before="5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66A5D" id="Text Box 5" o:spid="_x0000_s1056" type="#_x0000_t202" style="position:absolute;left:0;text-align:left;margin-left:78.1pt;margin-top:762.5pt;width:195.8pt;height:12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" filled="f" stroked="f">
                <v:textbox inset="0,0,0,0">
                  <w:txbxContent>
                    <w:p w14:paraId="69792EDB" w14:textId="77777777" w:rsidR="002A4B38" w:rsidRDefault="002A4B38">
                      <w:pPr>
                        <w:spacing w:before="5"/>
                        <w:ind w:left="4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B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7E6B5E81" wp14:editId="36A2E780">
                <wp:simplePos x="0" y="0"/>
                <wp:positionH relativeFrom="page">
                  <wp:posOffset>991870</wp:posOffset>
                </wp:positionH>
                <wp:positionV relativeFrom="page">
                  <wp:posOffset>9836150</wp:posOffset>
                </wp:positionV>
                <wp:extent cx="5788660" cy="152400"/>
                <wp:effectExtent l="1270" t="0" r="127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A3069" w14:textId="77777777" w:rsidR="002A4B38" w:rsidRDefault="002A4B38">
                            <w:pPr>
                              <w:spacing w:before="5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B5E81" id="Text Box 3" o:spid="_x0000_s1057" type="#_x0000_t202" style="position:absolute;left:0;text-align:left;margin-left:78.1pt;margin-top:774.5pt;width:455.8pt;height:12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" filled="f" stroked="f">
                <v:textbox inset="0,0,0,0">
                  <w:txbxContent>
                    <w:p w14:paraId="5E9A3069" w14:textId="77777777" w:rsidR="002A4B38" w:rsidRDefault="002A4B38">
                      <w:pPr>
                        <w:spacing w:before="5"/>
                        <w:ind w:left="4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8F38ED" w14:textId="02959A2D" w:rsidR="000E52A4" w:rsidRDefault="000E52A4">
      <w:pPr>
        <w:rPr>
          <w:ins w:id="47" w:author="Neil" w:date="2014-09-19T23:18:00Z"/>
          <w:rFonts w:ascii="Arial" w:eastAsia="Arial" w:hAnsi="Arial"/>
          <w:sz w:val="2"/>
          <w:szCs w:val="2"/>
        </w:rPr>
      </w:pPr>
      <w:ins w:id="48" w:author="Neil" w:date="2014-09-19T23:2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1120" behindDoc="1" locked="0" layoutInCell="1" allowOverlap="1" wp14:anchorId="68520080" wp14:editId="3DE53A5A">
                  <wp:simplePos x="0" y="0"/>
                  <wp:positionH relativeFrom="page">
                    <wp:posOffset>3038475</wp:posOffset>
                  </wp:positionH>
                  <wp:positionV relativeFrom="page">
                    <wp:posOffset>1695450</wp:posOffset>
                  </wp:positionV>
                  <wp:extent cx="2295525" cy="365125"/>
                  <wp:effectExtent l="0" t="0" r="9525" b="15875"/>
                  <wp:wrapNone/>
                  <wp:docPr id="53" name="Text Box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552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C9438" w14:textId="520160B0" w:rsidR="000E52A4" w:rsidRP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color w:val="A6A6A6" w:themeColor="background1" w:themeShade="A6"/>
                                  <w:sz w:val="28"/>
                                  <w:szCs w:val="28"/>
                                  <w:rPrChange w:id="49" w:author="Neil" w:date="2014-09-19T23:25:00Z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rPrChange>
                                </w:rPr>
                              </w:pPr>
                              <w:del w:id="50" w:author="Neil" w:date="2014-09-19T23:24:00Z">
                                <w:r w:rsidRPr="000E52A4" w:rsidDel="000E52A4">
                                  <w:rPr>
                                    <w:rFonts w:ascii="Arial"/>
                                    <w:b/>
                                    <w:color w:val="A6A6A6" w:themeColor="background1" w:themeShade="A6"/>
                                    <w:sz w:val="28"/>
                                    <w:szCs w:val="28"/>
                                    <w:rPrChange w:id="51" w:author="Neil" w:date="2014-09-19T23:25:00Z">
                                      <w:rPr>
                                        <w:rFonts w:ascii="Arial"/>
                                        <w:b/>
                                        <w:color w:val="626366"/>
                                        <w:sz w:val="32"/>
                                      </w:rPr>
                                    </w:rPrChange>
                                  </w:rPr>
                                  <w:delText>Profile</w:delText>
                                </w:r>
                              </w:del>
                              <w:ins w:id="52" w:author="Neil" w:date="2014-09-19T23:24:00Z">
                                <w:r w:rsidRPr="000E52A4">
                                  <w:rPr>
                                    <w:rFonts w:ascii="Arial"/>
                                    <w:b/>
                                    <w:color w:val="A6A6A6" w:themeColor="background1" w:themeShade="A6"/>
                                    <w:sz w:val="28"/>
                                    <w:szCs w:val="28"/>
                                    <w:rPrChange w:id="53" w:author="Neil" w:date="2014-09-19T23:25:00Z">
                                      <w:rPr>
                                        <w:rFonts w:ascii="Arial"/>
                                        <w:b/>
                                        <w:color w:val="626366"/>
                                        <w:sz w:val="32"/>
                                      </w:rPr>
                                    </w:rPrChange>
                                  </w:rPr>
                                  <w:t>Software Developer</w:t>
                                </w:r>
                              </w:ins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8520080" id="_x0000_s1058" type="#_x0000_t202" style="position:absolute;margin-left:239.25pt;margin-top:133.5pt;width:180.75pt;height:28.7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" filled="f" stroked="f">
                  <v:textbox inset="0,0,0,0">
                    <w:txbxContent>
                      <w:p w14:paraId="3C4C9438" w14:textId="520160B0" w:rsidR="000E52A4" w:rsidRP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color w:val="A6A6A6" w:themeColor="background1" w:themeShade="A6"/>
                            <w:sz w:val="28"/>
                            <w:szCs w:val="28"/>
                            <w:rPrChange w:id="54" w:author="Neil" w:date="2014-09-19T23:25:00Z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rPrChange>
                          </w:rPr>
                        </w:pPr>
                        <w:del w:id="55" w:author="Neil" w:date="2014-09-19T23:24:00Z">
                          <w:r w:rsidRPr="000E52A4" w:rsidDel="000E52A4">
                            <w:rPr>
                              <w:rFonts w:ascii="Arial"/>
                              <w:b/>
                              <w:color w:val="A6A6A6" w:themeColor="background1" w:themeShade="A6"/>
                              <w:sz w:val="28"/>
                              <w:szCs w:val="28"/>
                              <w:rPrChange w:id="56" w:author="Neil" w:date="2014-09-19T23:25:00Z">
                                <w:rPr>
                                  <w:rFonts w:ascii="Arial"/>
                                  <w:b/>
                                  <w:color w:val="626366"/>
                                  <w:sz w:val="32"/>
                                </w:rPr>
                              </w:rPrChange>
                            </w:rPr>
                            <w:delText>Profile</w:delText>
                          </w:r>
                        </w:del>
                        <w:ins w:id="57" w:author="Neil" w:date="2014-09-19T23:24:00Z">
                          <w:r w:rsidRPr="000E52A4">
                            <w:rPr>
                              <w:rFonts w:ascii="Arial"/>
                              <w:b/>
                              <w:color w:val="A6A6A6" w:themeColor="background1" w:themeShade="A6"/>
                              <w:sz w:val="28"/>
                              <w:szCs w:val="28"/>
                              <w:rPrChange w:id="58" w:author="Neil" w:date="2014-09-19T23:25:00Z">
                                <w:rPr>
                                  <w:rFonts w:ascii="Arial"/>
                                  <w:b/>
                                  <w:color w:val="626366"/>
                                  <w:sz w:val="32"/>
                                </w:rPr>
                              </w:rPrChange>
                            </w:rPr>
                            <w:t>Software Developer</w:t>
                          </w:r>
                        </w:ins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ins>
      <w:ins w:id="59" w:author="Neil" w:date="2014-09-19T23:18:00Z">
        <w:r>
          <w:rPr>
            <w:sz w:val="2"/>
            <w:szCs w:val="2"/>
          </w:rPr>
          <w:br w:type="page"/>
        </w:r>
      </w:ins>
    </w:p>
    <w:p w14:paraId="549BA129" w14:textId="22B74DE4" w:rsidR="000E52A4" w:rsidRDefault="000E52A4" w:rsidP="000B00B9">
      <w:pPr>
        <w:pStyle w:val="BodyText"/>
        <w:jc w:val="right"/>
        <w:rPr>
          <w:ins w:id="60" w:author="Neil" w:date="2014-09-19T23:18:00Z"/>
          <w:sz w:val="2"/>
          <w:szCs w:val="2"/>
        </w:rPr>
      </w:pPr>
    </w:p>
    <w:p w14:paraId="684202C9" w14:textId="77777777" w:rsidR="000E52A4" w:rsidRPr="000E52A4" w:rsidRDefault="000E52A4">
      <w:pPr>
        <w:rPr>
          <w:ins w:id="61" w:author="Neil" w:date="2014-09-19T23:18:00Z"/>
          <w:rPrChange w:id="62" w:author="Neil" w:date="2014-09-19T23:18:00Z">
            <w:rPr>
              <w:ins w:id="63" w:author="Neil" w:date="2014-09-19T23:18:00Z"/>
              <w:sz w:val="2"/>
              <w:szCs w:val="2"/>
            </w:rPr>
          </w:rPrChange>
        </w:rPr>
        <w:pPrChange w:id="64" w:author="Neil" w:date="2014-09-19T23:18:00Z">
          <w:pPr>
            <w:pStyle w:val="BodyText"/>
            <w:jc w:val="right"/>
          </w:pPr>
        </w:pPrChange>
      </w:pPr>
    </w:p>
    <w:p w14:paraId="6D33F86B" w14:textId="4771D9D2" w:rsidR="000E52A4" w:rsidRDefault="000E52A4" w:rsidP="000E52A4">
      <w:pPr>
        <w:rPr>
          <w:ins w:id="65" w:author="Neil" w:date="2014-09-19T23:18:00Z"/>
        </w:rPr>
      </w:pPr>
    </w:p>
    <w:p w14:paraId="01A46A8E" w14:textId="60248A0B" w:rsidR="000E52A4" w:rsidRDefault="000E52A4" w:rsidP="000E52A4">
      <w:pPr>
        <w:rPr>
          <w:ins w:id="66" w:author="Neil" w:date="2014-09-19T23:18:00Z"/>
          <w:sz w:val="2"/>
          <w:szCs w:val="2"/>
        </w:rPr>
      </w:pPr>
      <w:ins w:id="67" w:author="Neil" w:date="2014-09-19T23:18:00Z">
        <w:r>
          <w:tab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1" locked="0" layoutInCell="1" allowOverlap="1" wp14:anchorId="1B988827" wp14:editId="45AC0D58">
                  <wp:simplePos x="0" y="0"/>
                  <wp:positionH relativeFrom="page">
                    <wp:posOffset>3079750</wp:posOffset>
                  </wp:positionH>
                  <wp:positionV relativeFrom="page">
                    <wp:posOffset>2749550</wp:posOffset>
                  </wp:positionV>
                  <wp:extent cx="3716655" cy="1371600"/>
                  <wp:effectExtent l="0" t="0" r="17145" b="0"/>
                  <wp:wrapNone/>
                  <wp:docPr id="51" name="Text Box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88368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Led a team of four programmers.</w:t>
                              </w:r>
                            </w:p>
                            <w:p w14:paraId="1356300F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Defined objectives; delegated tasks.</w:t>
                              </w:r>
                            </w:p>
                            <w:p w14:paraId="6C7E6BEA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Designed, outlined, and developed the Nearbid.com Job Network platform.</w:t>
                              </w:r>
                            </w:p>
                            <w:p w14:paraId="48FEE040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Maintained website that was #1 Google search result for keyword “jokes.”</w:t>
                              </w:r>
                            </w:p>
                            <w:p w14:paraId="74EDD4FB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Managed search engine optimization and pay-per-click programs.</w:t>
                              </w:r>
                            </w:p>
                            <w:p w14:paraId="6310AA4D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Developed an employee time-tracking application on Android OS.</w:t>
                              </w:r>
                            </w:p>
                            <w:p w14:paraId="11623566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Led development of a real-time (RTMP) audio/video streaming app for Android OS.</w:t>
                              </w:r>
                              <w:bookmarkStart w:id="68" w:name="_GoBack"/>
                              <w:bookmarkEnd w:id="68"/>
                            </w:p>
                            <w:p w14:paraId="7FA75355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Developed a remote Command &amp; Control Center for the RTMP streaming app.</w:t>
                              </w:r>
                            </w:p>
                            <w:p w14:paraId="5134D672" w14:textId="77777777" w:rsidR="000E52A4" w:rsidRDefault="000E52A4" w:rsidP="000E52A4">
                              <w:pPr>
                                <w:pStyle w:val="BodyText"/>
                                <w:rPr>
                                  <w:color w:val="626366"/>
                                  <w:spacing w:val="-2"/>
                                </w:rPr>
                              </w:pPr>
                            </w:p>
                            <w:p w14:paraId="7313A2E9" w14:textId="77777777" w:rsidR="000E52A4" w:rsidRDefault="000E52A4" w:rsidP="000E52A4">
                              <w:pPr>
                                <w:pStyle w:val="BodyTex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B988827" id="_x0000_s1059" type="#_x0000_t202" style="position:absolute;margin-left:242.5pt;margin-top:216.5pt;width:292.65pt;height:10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" filled="f" stroked="f">
                  <v:textbox inset="0,0,0,0">
                    <w:txbxContent>
                      <w:p w14:paraId="7D788368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Led a team of four programmers.</w:t>
                        </w:r>
                      </w:p>
                      <w:p w14:paraId="1356300F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Defined objectives; delegated tasks.</w:t>
                        </w:r>
                      </w:p>
                      <w:p w14:paraId="6C7E6BEA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Designed, outlined, and developed the Nearbid.com Job Network platform.</w:t>
                        </w:r>
                      </w:p>
                      <w:p w14:paraId="48FEE040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Maintained website that was #1 Google search result for keyword “jokes.”</w:t>
                        </w:r>
                      </w:p>
                      <w:p w14:paraId="74EDD4FB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Managed search engine optimization and pay-per-click programs.</w:t>
                        </w:r>
                      </w:p>
                      <w:p w14:paraId="6310AA4D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Developed an employee time-tracking application on Android OS.</w:t>
                        </w:r>
                      </w:p>
                      <w:p w14:paraId="11623566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Led development of a real-time (RTMP) audio/video streaming app for Android OS.</w:t>
                        </w:r>
                        <w:bookmarkStart w:id="69" w:name="_GoBack"/>
                        <w:bookmarkEnd w:id="69"/>
                      </w:p>
                      <w:p w14:paraId="7FA75355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Developed a remote Command &amp; Control Center for the RTMP streaming app.</w:t>
                        </w:r>
                      </w:p>
                      <w:p w14:paraId="5134D672" w14:textId="77777777" w:rsidR="000E52A4" w:rsidRDefault="000E52A4" w:rsidP="000E52A4">
                        <w:pPr>
                          <w:pStyle w:val="BodyText"/>
                          <w:rPr>
                            <w:color w:val="626366"/>
                            <w:spacing w:val="-2"/>
                          </w:rPr>
                        </w:pPr>
                      </w:p>
                      <w:p w14:paraId="7313A2E9" w14:textId="77777777" w:rsidR="000E52A4" w:rsidRDefault="000E52A4" w:rsidP="000E52A4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6672" behindDoc="1" locked="0" layoutInCell="1" allowOverlap="1" wp14:anchorId="494FDBBC" wp14:editId="06753709">
                  <wp:simplePos x="0" y="0"/>
                  <wp:positionH relativeFrom="page">
                    <wp:posOffset>3079750</wp:posOffset>
                  </wp:positionH>
                  <wp:positionV relativeFrom="page">
                    <wp:posOffset>2378605</wp:posOffset>
                  </wp:positionV>
                  <wp:extent cx="3716655" cy="365125"/>
                  <wp:effectExtent l="0" t="0" r="17145" b="15875"/>
                  <wp:wrapNone/>
                  <wp:docPr id="50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3A793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Jun 2010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May 2012 | Nearbid.com LLC</w:t>
                              </w:r>
                            </w:p>
                            <w:p w14:paraId="498072D7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Position: Full-stack/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Dev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-Ops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94FDBBC" id="Text Box 37" o:spid="_x0000_s1060" type="#_x0000_t202" style="position:absolute;margin-left:242.5pt;margin-top:187.3pt;width:292.65pt;height:28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" filled="f" stroked="f">
                  <v:textbox inset="0,0,0,0">
                    <w:txbxContent>
                      <w:p w14:paraId="0743A793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Jun 2010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–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May 2012 | Nearbid.com LLC</w:t>
                        </w:r>
                      </w:p>
                      <w:p w14:paraId="498072D7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Position: Full-stack/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Dev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-Ops Engineer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sz w:val="2"/>
            <w:szCs w:val="2"/>
            <w:rPrChange w:id="70" w:author="Unknown">
              <w:rPr>
                <w:noProof/>
              </w:rPr>
            </w:rPrChange>
          </w:rPr>
          <w:drawing>
            <wp:anchor distT="0" distB="0" distL="114300" distR="114300" simplePos="0" relativeHeight="251780096" behindDoc="0" locked="0" layoutInCell="1" allowOverlap="1" wp14:anchorId="7BFF71B3" wp14:editId="11B9D392">
              <wp:simplePos x="0" y="0"/>
              <wp:positionH relativeFrom="column">
                <wp:posOffset>1816100</wp:posOffset>
              </wp:positionH>
              <wp:positionV relativeFrom="paragraph">
                <wp:posOffset>6629400</wp:posOffset>
              </wp:positionV>
              <wp:extent cx="2540635" cy="2540635"/>
              <wp:effectExtent l="0" t="0" r="0" b="0"/>
              <wp:wrapNone/>
              <wp:docPr id="81" name="Picture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0635" cy="2540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6000" behindDoc="1" locked="0" layoutInCell="1" allowOverlap="1" wp14:anchorId="20F63F1D" wp14:editId="21E0026B">
                  <wp:simplePos x="0" y="0"/>
                  <wp:positionH relativeFrom="page">
                    <wp:posOffset>3532505</wp:posOffset>
                  </wp:positionH>
                  <wp:positionV relativeFrom="page">
                    <wp:posOffset>9744710</wp:posOffset>
                  </wp:positionV>
                  <wp:extent cx="3271520" cy="114300"/>
                  <wp:effectExtent l="1905" t="3810" r="3175" b="0"/>
                  <wp:wrapThrough wrapText="bothSides">
                    <wp:wrapPolygon edited="0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80" name="Text Box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1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0369E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sz w:val="14"/>
                                </w:rPr>
                                <w:t>Phone:</w:t>
                              </w:r>
                              <w:r>
                                <w:rPr>
                                  <w:rFonts w:ascii="Arial"/>
                                  <w:color w:val="626366"/>
                                  <w:spacing w:val="-13"/>
                                  <w:sz w:val="14"/>
                                </w:rPr>
                                <w:t xml:space="preserve"> 570 606 8696</w:t>
                              </w:r>
                              <w:r>
                                <w:rPr>
                                  <w:rFonts w:ascii="Arial"/>
                                  <w:color w:val="626366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626366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26366"/>
                                  <w:sz w:val="14"/>
                                </w:rPr>
                                <w:t>E-Mail:</w:t>
                              </w:r>
                              <w:r>
                                <w:rPr>
                                  <w:rFonts w:ascii="Arial"/>
                                  <w:color w:val="626366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hyperlink r:id="rId13" w:history="1">
                                <w:r w:rsidRPr="00A66A29">
                                  <w:rPr>
                                    <w:rStyle w:val="Hyperlink"/>
                                    <w:rFonts w:ascii="Arial"/>
                                    <w:sz w:val="14"/>
                                  </w:rPr>
                                  <w:t>neil.opet@gmail.com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0F63F1D" id="Text Box 80" o:spid="_x0000_s1061" type="#_x0000_t202" style="position:absolute;margin-left:278.15pt;margin-top:767.3pt;width:257.6pt;height:9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" filled="f" stroked="f">
                  <v:textbox inset="0,0,0,0">
                    <w:txbxContent>
                      <w:p w14:paraId="4450369E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626366"/>
                            <w:sz w:val="14"/>
                          </w:rPr>
                          <w:t>Phone:</w:t>
                        </w:r>
                        <w:r>
                          <w:rPr>
                            <w:rFonts w:ascii="Arial"/>
                            <w:color w:val="626366"/>
                            <w:spacing w:val="-13"/>
                            <w:sz w:val="14"/>
                          </w:rPr>
                          <w:t xml:space="preserve"> 570 606 8696</w:t>
                        </w:r>
                        <w:r>
                          <w:rPr>
                            <w:rFonts w:ascii="Arial"/>
                            <w:color w:val="626366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626366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26366"/>
                            <w:sz w:val="14"/>
                          </w:rPr>
                          <w:t>E-Mail:</w:t>
                        </w:r>
                        <w:r>
                          <w:rPr>
                            <w:rFonts w:ascii="Arial"/>
                            <w:color w:val="626366"/>
                            <w:spacing w:val="-13"/>
                            <w:sz w:val="14"/>
                          </w:rPr>
                          <w:t xml:space="preserve"> </w:t>
                        </w:r>
                        <w:hyperlink r:id="rId14" w:history="1">
                          <w:r w:rsidRPr="00A66A29">
                            <w:rPr>
                              <w:rStyle w:val="Hyperlink"/>
                              <w:rFonts w:ascii="Arial"/>
                              <w:sz w:val="14"/>
                            </w:rPr>
                            <w:t>neil.opet@gmail.com</w:t>
                          </w:r>
                        </w:hyperlink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48000" behindDoc="1" locked="0" layoutInCell="1" allowOverlap="1" wp14:anchorId="29C99645" wp14:editId="35968EE9">
                  <wp:simplePos x="0" y="0"/>
                  <wp:positionH relativeFrom="page">
                    <wp:posOffset>2940050</wp:posOffset>
                  </wp:positionH>
                  <wp:positionV relativeFrom="page">
                    <wp:posOffset>457200</wp:posOffset>
                  </wp:positionV>
                  <wp:extent cx="69850" cy="5829300"/>
                  <wp:effectExtent l="0" t="0" r="0" b="38100"/>
                  <wp:wrapNone/>
                  <wp:docPr id="39" name="Group 4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9850" cy="5829300"/>
                            <a:chOff x="4653" y="3404"/>
                            <a:chExt cx="2" cy="9178"/>
                          </a:xfrm>
                        </wpg:grpSpPr>
                        <wps:wsp>
                          <wps:cNvPr id="40" name="Freeform 4334"/>
                          <wps:cNvSpPr>
                            <a:spLocks/>
                          </wps:cNvSpPr>
                          <wps:spPr bwMode="auto">
                            <a:xfrm>
                              <a:off x="4653" y="3404"/>
                              <a:ext cx="2" cy="9178"/>
                            </a:xfrm>
                            <a:custGeom>
                              <a:avLst/>
                              <a:gdLst>
                                <a:gd name="T0" fmla="+- 0 12582 3404"/>
                                <a:gd name="T1" fmla="*/ 12582 h 9178"/>
                                <a:gd name="T2" fmla="+- 0 3404 3404"/>
                                <a:gd name="T3" fmla="*/ 3404 h 91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78">
                                  <a:moveTo>
                                    <a:pt x="0" y="917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DC330C" id="Group 4333" o:spid="_x0000_s1026" style="position:absolute;margin-left:231.5pt;margin-top:36pt;width:5.5pt;height:459pt;z-index:-251668480;mso-position-horizontal-relative:page;mso-position-vertical-relative:page" coordorigin="4653,3404" coordsize="2,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">
                  <v:shape id="Freeform 4334" o:spid="_x0000_s1027" style="position:absolute;left:4653;top:3404;width:2;height:9178;visibility:visible;mso-wrap-style:square;v-text-anchor:top" coordsize="2,9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wDcEA&#10;AADbAAAADwAAAGRycy9kb3ducmV2LnhtbERPz2vCMBS+C/4P4Qm7aeoUGZ1R1CHbDjJWZbDbo3k2&#10;xealJJmt//1yEDx+fL+X69424ko+1I4VTCcZCOLS6ZorBafjfvwCIkRkjY1jUnCjAOvVcLDEXLuO&#10;v+laxEqkEA45KjAxtrmUoTRkMUxcS5y4s/MWY4K+ktpjl8JtI5+zbCEt1pwaDLa0M1Reij+roAg/&#10;/af9fZ9tD19v8Xjqtn6KRqmnUb95BRGpjw/x3f2hFczT+vQ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sA3BAAAA2wAAAA8AAAAAAAAAAAAAAAAAmAIAAGRycy9kb3du&#10;cmV2LnhtbFBLBQYAAAAABAAEAPUAAACGAwAAAAA=&#10;" path="m,9178l,e" filled="f" strokeweight="1pt">
                    <v:stroke dashstyle="dash"/>
                    <v:path arrowok="t" o:connecttype="custom" o:connectlocs="0,12582;0,3404" o:connectangles="0,0"/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5760" behindDoc="1" locked="0" layoutInCell="1" allowOverlap="1" wp14:anchorId="6BF5632C" wp14:editId="3FEA89B8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3771900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76" name="Text Box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68D3B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Windows Server 2012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BF5632C" id="Text Box 76" o:spid="_x0000_s1062" type="#_x0000_t202" style="position:absolute;margin-left:127pt;margin-top:297pt;width:99pt;height:18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" filled="f" stroked="f">
                  <v:textbox inset="0,0,0,0">
                    <w:txbxContent>
                      <w:p w14:paraId="0A768D3B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Windows Server 2012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1664" behindDoc="1" locked="0" layoutInCell="1" allowOverlap="1" wp14:anchorId="23B21FB4" wp14:editId="0376F74A">
                  <wp:simplePos x="0" y="0"/>
                  <wp:positionH relativeFrom="page">
                    <wp:posOffset>1892300</wp:posOffset>
                  </wp:positionH>
                  <wp:positionV relativeFrom="page">
                    <wp:posOffset>3543300</wp:posOffset>
                  </wp:positionV>
                  <wp:extent cx="9779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19" y="19200"/>
                      <wp:lineTo x="21319" y="0"/>
                      <wp:lineTo x="0" y="0"/>
                    </wp:wrapPolygon>
                  </wp:wrapThrough>
                  <wp:docPr id="75" name="Text Box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7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EA5F1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Debian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3B21FB4" id="Text Box 75" o:spid="_x0000_s1063" type="#_x0000_t202" style="position:absolute;margin-left:149pt;margin-top:279pt;width:77pt;height:18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" filled="f" stroked="f">
                  <v:textbox inset="0,0,0,0">
                    <w:txbxContent>
                      <w:p w14:paraId="130EA5F1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Debian</w:t>
                        </w:r>
                        <w:proofErr w:type="spellEnd"/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7568" behindDoc="1" locked="0" layoutInCell="1" allowOverlap="1" wp14:anchorId="05F97C85" wp14:editId="4F2ABB5B">
                  <wp:simplePos x="0" y="0"/>
                  <wp:positionH relativeFrom="page">
                    <wp:posOffset>1892300</wp:posOffset>
                  </wp:positionH>
                  <wp:positionV relativeFrom="page">
                    <wp:posOffset>3314700</wp:posOffset>
                  </wp:positionV>
                  <wp:extent cx="9779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19" y="19200"/>
                      <wp:lineTo x="21319" y="0"/>
                      <wp:lineTo x="0" y="0"/>
                    </wp:wrapPolygon>
                  </wp:wrapThrough>
                  <wp:docPr id="74" name="Text Box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7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10575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CentOS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5F97C85" id="Text Box 74" o:spid="_x0000_s1064" type="#_x0000_t202" style="position:absolute;margin-left:149pt;margin-top:261pt;width:77pt;height:18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" filled="f" stroked="f">
                  <v:textbox inset="0,0,0,0">
                    <w:txbxContent>
                      <w:p w14:paraId="1EC10575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CentOS</w:t>
                        </w:r>
                        <w:proofErr w:type="spellEnd"/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9376" behindDoc="1" locked="0" layoutInCell="1" allowOverlap="1" wp14:anchorId="35625F03" wp14:editId="19E3BE79">
                  <wp:simplePos x="0" y="0"/>
                  <wp:positionH relativeFrom="page">
                    <wp:posOffset>2101850</wp:posOffset>
                  </wp:positionH>
                  <wp:positionV relativeFrom="page">
                    <wp:posOffset>5372100</wp:posOffset>
                  </wp:positionV>
                  <wp:extent cx="719455" cy="114300"/>
                  <wp:effectExtent l="0" t="0" r="17145" b="12700"/>
                  <wp:wrapNone/>
                  <wp:docPr id="72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945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54B66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right"/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Exercise</w:t>
                              </w:r>
                            </w:p>
                            <w:p w14:paraId="18AA7AEC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center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5625F03" id="_x0000_s1065" type="#_x0000_t202" style="position:absolute;margin-left:165.5pt;margin-top:423pt;width:56.65pt;height:9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" filled="f" stroked="f">
                  <v:textbox inset="0,0,0,0">
                    <w:txbxContent>
                      <w:p w14:paraId="54854B66" w14:textId="77777777" w:rsidR="000E52A4" w:rsidRDefault="000E52A4" w:rsidP="000E52A4">
                        <w:pPr>
                          <w:spacing w:line="204" w:lineRule="exact"/>
                          <w:ind w:left="20"/>
                          <w:jc w:val="right"/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Exercise</w:t>
                        </w:r>
                      </w:p>
                      <w:p w14:paraId="18AA7AEC" w14:textId="77777777" w:rsidR="000E52A4" w:rsidRDefault="000E52A4" w:rsidP="000E52A4">
                        <w:pPr>
                          <w:spacing w:line="204" w:lineRule="exact"/>
                          <w:ind w:left="2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5280" behindDoc="1" locked="0" layoutInCell="1" allowOverlap="1" wp14:anchorId="510EED44" wp14:editId="44B12437">
                  <wp:simplePos x="0" y="0"/>
                  <wp:positionH relativeFrom="page">
                    <wp:posOffset>2241550</wp:posOffset>
                  </wp:positionH>
                  <wp:positionV relativeFrom="page">
                    <wp:posOffset>4914900</wp:posOffset>
                  </wp:positionV>
                  <wp:extent cx="579755" cy="139700"/>
                  <wp:effectExtent l="0" t="0" r="4445" b="12700"/>
                  <wp:wrapNone/>
                  <wp:docPr id="71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975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AA228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right"/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Running</w:t>
                              </w:r>
                            </w:p>
                            <w:p w14:paraId="274BB0CC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center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0EED44" id="_x0000_s1066" type="#_x0000_t202" style="position:absolute;margin-left:176.5pt;margin-top:387pt;width:45.65pt;height:11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" filled="f" stroked="f">
                  <v:textbox inset="0,0,0,0">
                    <w:txbxContent>
                      <w:p w14:paraId="609AA228" w14:textId="77777777" w:rsidR="000E52A4" w:rsidRDefault="000E52A4" w:rsidP="000E52A4">
                        <w:pPr>
                          <w:spacing w:line="204" w:lineRule="exact"/>
                          <w:ind w:left="20"/>
                          <w:jc w:val="right"/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Running</w:t>
                        </w:r>
                      </w:p>
                      <w:p w14:paraId="274BB0CC" w14:textId="77777777" w:rsidR="000E52A4" w:rsidRDefault="000E52A4" w:rsidP="000E52A4">
                        <w:pPr>
                          <w:spacing w:line="204" w:lineRule="exact"/>
                          <w:ind w:left="2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7088" behindDoc="1" locked="0" layoutInCell="1" allowOverlap="1" wp14:anchorId="5AC73C01" wp14:editId="2855CD07">
                  <wp:simplePos x="0" y="0"/>
                  <wp:positionH relativeFrom="page">
                    <wp:posOffset>2101850</wp:posOffset>
                  </wp:positionH>
                  <wp:positionV relativeFrom="page">
                    <wp:posOffset>5143500</wp:posOffset>
                  </wp:positionV>
                  <wp:extent cx="719455" cy="114300"/>
                  <wp:effectExtent l="0" t="0" r="17145" b="12700"/>
                  <wp:wrapNone/>
                  <wp:docPr id="69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945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E0CC2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right"/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Guitar</w:t>
                              </w:r>
                            </w:p>
                            <w:p w14:paraId="710C5B32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center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AC73C01" id="_x0000_s1067" type="#_x0000_t202" style="position:absolute;margin-left:165.5pt;margin-top:405pt;width:56.65pt;height:9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" filled="f" stroked="f">
                  <v:textbox inset="0,0,0,0">
                    <w:txbxContent>
                      <w:p w14:paraId="770E0CC2" w14:textId="77777777" w:rsidR="000E52A4" w:rsidRDefault="000E52A4" w:rsidP="000E52A4">
                        <w:pPr>
                          <w:spacing w:line="204" w:lineRule="exact"/>
                          <w:ind w:left="20"/>
                          <w:jc w:val="right"/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Guitar</w:t>
                        </w:r>
                      </w:p>
                      <w:p w14:paraId="710C5B32" w14:textId="77777777" w:rsidR="000E52A4" w:rsidRDefault="000E52A4" w:rsidP="000E52A4">
                        <w:pPr>
                          <w:spacing w:line="204" w:lineRule="exact"/>
                          <w:ind w:left="2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1184" behindDoc="1" locked="0" layoutInCell="1" allowOverlap="1" wp14:anchorId="7EA75723" wp14:editId="74C6D27F">
                  <wp:simplePos x="0" y="0"/>
                  <wp:positionH relativeFrom="page">
                    <wp:posOffset>2256790</wp:posOffset>
                  </wp:positionH>
                  <wp:positionV relativeFrom="page">
                    <wp:posOffset>4686300</wp:posOffset>
                  </wp:positionV>
                  <wp:extent cx="579755" cy="139700"/>
                  <wp:effectExtent l="0" t="0" r="4445" b="12700"/>
                  <wp:wrapNone/>
                  <wp:docPr id="70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975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3DDD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right"/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Parenting</w:t>
                              </w:r>
                            </w:p>
                            <w:p w14:paraId="38152A0B" w14:textId="77777777" w:rsidR="000E52A4" w:rsidRDefault="000E52A4" w:rsidP="000E52A4">
                              <w:pPr>
                                <w:spacing w:line="204" w:lineRule="exact"/>
                                <w:ind w:left="20"/>
                                <w:jc w:val="center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EA75723" id="_x0000_s1068" type="#_x0000_t202" style="position:absolute;margin-left:177.7pt;margin-top:369pt;width:45.65pt;height:11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" filled="f" stroked="f">
                  <v:textbox inset="0,0,0,0">
                    <w:txbxContent>
                      <w:p w14:paraId="409F3DDD" w14:textId="77777777" w:rsidR="000E52A4" w:rsidRDefault="000E52A4" w:rsidP="000E52A4">
                        <w:pPr>
                          <w:spacing w:line="204" w:lineRule="exact"/>
                          <w:ind w:left="20"/>
                          <w:jc w:val="right"/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Parenting</w:t>
                        </w:r>
                      </w:p>
                      <w:p w14:paraId="38152A0B" w14:textId="77777777" w:rsidR="000E52A4" w:rsidRDefault="000E52A4" w:rsidP="000E52A4">
                        <w:pPr>
                          <w:spacing w:line="204" w:lineRule="exact"/>
                          <w:ind w:left="2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0A864ADA" wp14:editId="5CF23249">
                  <wp:simplePos x="0" y="0"/>
                  <wp:positionH relativeFrom="page">
                    <wp:posOffset>1719580</wp:posOffset>
                  </wp:positionH>
                  <wp:positionV relativeFrom="page">
                    <wp:posOffset>4206875</wp:posOffset>
                  </wp:positionV>
                  <wp:extent cx="1116965" cy="365125"/>
                  <wp:effectExtent l="0" t="0" r="635" b="15875"/>
                  <wp:wrapNone/>
                  <wp:docPr id="41" name="Text Box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696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DE04A" w14:textId="77777777" w:rsidR="000E52A4" w:rsidRDefault="000E52A4" w:rsidP="000E52A4">
                              <w:pPr>
                                <w:spacing w:line="349" w:lineRule="exact"/>
                                <w:ind w:left="400"/>
                                <w:jc w:val="right"/>
                                <w:rPr>
                                  <w:rFonts w:ascii="Arial" w:eastAsia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1"/>
                                  <w:sz w:val="32"/>
                                </w:rPr>
                                <w:t>Interests</w:t>
                              </w:r>
                            </w:p>
                            <w:p w14:paraId="04C225CB" w14:textId="77777777" w:rsidR="000E52A4" w:rsidRDefault="000E52A4" w:rsidP="000E52A4">
                              <w:pPr>
                                <w:spacing w:before="3"/>
                                <w:ind w:left="20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Hobbies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A864ADA" id="_x0000_s1069" type="#_x0000_t202" style="position:absolute;margin-left:135.4pt;margin-top:331.25pt;width:87.95pt;height:2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" filled="f" stroked="f">
                  <v:textbox inset="0,0,0,0">
                    <w:txbxContent>
                      <w:p w14:paraId="14EDE04A" w14:textId="77777777" w:rsidR="000E52A4" w:rsidRDefault="000E52A4" w:rsidP="000E52A4">
                        <w:pPr>
                          <w:spacing w:line="349" w:lineRule="exact"/>
                          <w:ind w:left="400"/>
                          <w:jc w:val="right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pacing w:val="-1"/>
                            <w:sz w:val="32"/>
                          </w:rPr>
                          <w:t>Interests</w:t>
                        </w:r>
                      </w:p>
                      <w:p w14:paraId="04C225CB" w14:textId="77777777" w:rsidR="000E52A4" w:rsidRDefault="000E52A4" w:rsidP="000E52A4">
                        <w:pPr>
                          <w:spacing w:before="3"/>
                          <w:ind w:left="20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Hobbies</w:t>
                        </w:r>
                        <w:r>
                          <w:rPr>
                            <w:rFonts w:ascii="Arial"/>
                            <w:b/>
                            <w:color w:val="626366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6263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private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2096" behindDoc="1" locked="0" layoutInCell="1" allowOverlap="1" wp14:anchorId="527FF0FC" wp14:editId="114CE4EB">
                  <wp:simplePos x="0" y="0"/>
                  <wp:positionH relativeFrom="page">
                    <wp:posOffset>3059430</wp:posOffset>
                  </wp:positionH>
                  <wp:positionV relativeFrom="page">
                    <wp:posOffset>1028700</wp:posOffset>
                  </wp:positionV>
                  <wp:extent cx="3716655" cy="365125"/>
                  <wp:effectExtent l="0" t="0" r="17145" b="15875"/>
                  <wp:wrapNone/>
                  <wp:docPr id="42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A7FC8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May 2012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October 2013 | Computer Visionaries Inc.</w:t>
                              </w:r>
                            </w:p>
                            <w:p w14:paraId="0FB4D308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Position: Web Application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27FF0FC" id="_x0000_s1070" type="#_x0000_t202" style="position:absolute;margin-left:240.9pt;margin-top:81pt;width:292.65pt;height:28.7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" filled="f" stroked="f">
                  <v:textbox inset="0,0,0,0">
                    <w:txbxContent>
                      <w:p w14:paraId="0B6A7FC8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May 2012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–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October 2013 | Computer Visionaries Inc.</w:t>
                        </w:r>
                      </w:p>
                      <w:p w14:paraId="0FB4D308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Position: Web Application Developer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192" behindDoc="1" locked="0" layoutInCell="1" allowOverlap="1" wp14:anchorId="4DF6B807" wp14:editId="0CFEC847">
                  <wp:simplePos x="0" y="0"/>
                  <wp:positionH relativeFrom="page">
                    <wp:posOffset>3059430</wp:posOffset>
                  </wp:positionH>
                  <wp:positionV relativeFrom="page">
                    <wp:posOffset>1398270</wp:posOffset>
                  </wp:positionV>
                  <wp:extent cx="3716655" cy="914400"/>
                  <wp:effectExtent l="0" t="0" r="17145" b="0"/>
                  <wp:wrapNone/>
                  <wp:docPr id="43" name="Text Box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2CAE2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2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Designed and developed new technologies for customers.</w:t>
                              </w:r>
                            </w:p>
                            <w:p w14:paraId="630E21CE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2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Designated Systems Administrator for in-house web and mail servers.</w:t>
                              </w:r>
                            </w:p>
                            <w:p w14:paraId="3033D6A5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2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Maintained websites and online security for hundreds of customers.</w:t>
                              </w:r>
                            </w:p>
                            <w:p w14:paraId="4FBE469E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2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Developed new features for existing software on multiple open- and closed-source platforms.</w:t>
                              </w:r>
                            </w:p>
                            <w:p w14:paraId="51A7EA99" w14:textId="77777777" w:rsidR="000E52A4" w:rsidRDefault="000E52A4" w:rsidP="000E52A4">
                              <w:pPr>
                                <w:pStyle w:val="BodyText"/>
                                <w:numPr>
                                  <w:ilvl w:val="0"/>
                                  <w:numId w:val="2"/>
                                </w:numPr>
                                <w:spacing w:before="1"/>
                                <w:rPr>
                                  <w:color w:val="626366"/>
                                  <w:spacing w:val="-2"/>
                                </w:rPr>
                              </w:pPr>
                              <w:r>
                                <w:rPr>
                                  <w:color w:val="626366"/>
                                  <w:spacing w:val="-2"/>
                                </w:rPr>
                                <w:t>Performed emergency service work for clients.</w:t>
                              </w:r>
                            </w:p>
                            <w:p w14:paraId="31DFC933" w14:textId="77777777" w:rsidR="000E52A4" w:rsidRDefault="000E52A4" w:rsidP="000E52A4">
                              <w:pPr>
                                <w:pStyle w:val="BodyTex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DF6B807" id="_x0000_s1071" type="#_x0000_t202" style="position:absolute;margin-left:240.9pt;margin-top:110.1pt;width:292.65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" filled="f" stroked="f">
                  <v:textbox inset="0,0,0,0">
                    <w:txbxContent>
                      <w:p w14:paraId="4262CAE2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2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Designed and developed new technologies for customers.</w:t>
                        </w:r>
                      </w:p>
                      <w:p w14:paraId="630E21CE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2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Designated Systems Administrator for in-house web and mail servers.</w:t>
                        </w:r>
                      </w:p>
                      <w:p w14:paraId="3033D6A5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2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Maintained websites and online security for hundreds of customers.</w:t>
                        </w:r>
                      </w:p>
                      <w:p w14:paraId="4FBE469E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2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Developed new features for existing software on multiple open- and closed-source platforms.</w:t>
                        </w:r>
                      </w:p>
                      <w:p w14:paraId="51A7EA99" w14:textId="77777777" w:rsidR="000E52A4" w:rsidRDefault="000E52A4" w:rsidP="000E52A4">
                        <w:pPr>
                          <w:pStyle w:val="BodyText"/>
                          <w:numPr>
                            <w:ilvl w:val="0"/>
                            <w:numId w:val="2"/>
                          </w:numPr>
                          <w:spacing w:before="1"/>
                          <w:rPr>
                            <w:color w:val="626366"/>
                            <w:spacing w:val="-2"/>
                          </w:rPr>
                        </w:pPr>
                        <w:r>
                          <w:rPr>
                            <w:color w:val="626366"/>
                            <w:spacing w:val="-2"/>
                          </w:rPr>
                          <w:t>Performed emergency service work for clients.</w:t>
                        </w:r>
                      </w:p>
                      <w:p w14:paraId="31DFC933" w14:textId="77777777" w:rsidR="000E52A4" w:rsidRDefault="000E52A4" w:rsidP="000E52A4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3472" behindDoc="1" locked="0" layoutInCell="1" allowOverlap="1" wp14:anchorId="2555F634" wp14:editId="6DD2FB62">
                  <wp:simplePos x="0" y="0"/>
                  <wp:positionH relativeFrom="page">
                    <wp:posOffset>3009900</wp:posOffset>
                  </wp:positionH>
                  <wp:positionV relativeFrom="page">
                    <wp:posOffset>549275</wp:posOffset>
                  </wp:positionV>
                  <wp:extent cx="3546475" cy="365125"/>
                  <wp:effectExtent l="0" t="0" r="9525" b="15875"/>
                  <wp:wrapThrough wrapText="bothSides">
                    <wp:wrapPolygon edited="0">
                      <wp:start x="0" y="0"/>
                      <wp:lineTo x="0" y="21037"/>
                      <wp:lineTo x="21503" y="21037"/>
                      <wp:lineTo x="21503" y="0"/>
                      <wp:lineTo x="0" y="0"/>
                    </wp:wrapPolygon>
                  </wp:wrapThrough>
                  <wp:docPr id="73" name="Text Box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4647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F3100" w14:textId="77777777" w:rsidR="000E52A4" w:rsidRDefault="000E52A4" w:rsidP="000E52A4">
                              <w:pPr>
                                <w:spacing w:line="349" w:lineRule="exact"/>
                                <w:ind w:left="20"/>
                                <w:rPr>
                                  <w:rFonts w:ascii="Arial" w:eastAsia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32"/>
                                </w:rPr>
                                <w:t>Experience</w:t>
                              </w:r>
                            </w:p>
                            <w:p w14:paraId="2F079A41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2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Experience (continued)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555F634" id="Text Box 73" o:spid="_x0000_s1072" type="#_x0000_t202" style="position:absolute;margin-left:237pt;margin-top:43.25pt;width:279.25pt;height:28.7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" filled="f" stroked="f">
                  <v:textbox inset="0,0,0,0">
                    <w:txbxContent>
                      <w:p w14:paraId="4EFF3100" w14:textId="77777777" w:rsidR="000E52A4" w:rsidRDefault="000E52A4" w:rsidP="000E52A4">
                        <w:pPr>
                          <w:spacing w:line="349" w:lineRule="exact"/>
                          <w:ind w:left="20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32"/>
                          </w:rPr>
                          <w:t>Experience</w:t>
                        </w:r>
                      </w:p>
                      <w:p w14:paraId="2F079A41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pacing w:val="-2"/>
                            <w:sz w:val="18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626366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Experience (continued)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1" locked="0" layoutInCell="1" allowOverlap="1" wp14:anchorId="5202DE47" wp14:editId="5316376A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1038860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57" name="Text Box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6C90D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Bootstrap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202DE47" id="Text Box 57" o:spid="_x0000_s1073" type="#_x0000_t202" style="position:absolute;margin-left:127pt;margin-top:81.8pt;width:99pt;height:1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" filled="f" stroked="f">
                  <v:textbox inset="0,0,0,0">
                    <w:txbxContent>
                      <w:p w14:paraId="3836C90D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Bootstrap 3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1" locked="0" layoutInCell="1" allowOverlap="1" wp14:anchorId="1658AD62" wp14:editId="63005434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1267460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60" name="Text Box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6AF3C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Skeleton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58AD62" id="Text Box 60" o:spid="_x0000_s1074" type="#_x0000_t202" style="position:absolute;margin-left:127pt;margin-top:99.8pt;width:99pt;height:18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" filled="f" stroked="f">
                  <v:textbox inset="0,0,0,0">
                    <w:txbxContent>
                      <w:p w14:paraId="2E86AF3C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Skeleton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4320" behindDoc="1" locked="0" layoutInCell="1" allowOverlap="1" wp14:anchorId="1EAB334C" wp14:editId="28DBAD5F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1496060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61" name="Text Box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5E94B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EAB334C" id="Text Box 61" o:spid="_x0000_s1075" type="#_x0000_t202" style="position:absolute;margin-left:127pt;margin-top:117.8pt;width:99pt;height:18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" filled="f" stroked="f">
                  <v:textbox inset="0,0,0,0">
                    <w:txbxContent>
                      <w:p w14:paraId="3735E94B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MySQL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8416" behindDoc="1" locked="0" layoutInCell="1" allowOverlap="1" wp14:anchorId="0E96E949" wp14:editId="4E804BD8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1724660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62" name="Text Box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B2B7B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Transact-SQL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E96E949" id="Text Box 62" o:spid="_x0000_s1076" type="#_x0000_t202" style="position:absolute;margin-left:127pt;margin-top:135.8pt;width:99pt;height:18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" filled="f" stroked="f">
                  <v:textbox inset="0,0,0,0">
                    <w:txbxContent>
                      <w:p w14:paraId="036B2B7B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Transact-SQL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1" locked="0" layoutInCell="1" allowOverlap="1" wp14:anchorId="2AEA6B65" wp14:editId="7E26D7EE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1953260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63" name="Text Box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6B530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SQL Server 2012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AEA6B65" id="Text Box 63" o:spid="_x0000_s1077" type="#_x0000_t202" style="position:absolute;margin-left:127pt;margin-top:153.8pt;width:99pt;height:18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" filled="f" stroked="f">
                  <v:textbox inset="0,0,0,0">
                    <w:txbxContent>
                      <w:p w14:paraId="7466B530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SQL Server 2012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6608" behindDoc="1" locked="0" layoutInCell="1" allowOverlap="1" wp14:anchorId="3336C849" wp14:editId="57AE780D">
                  <wp:simplePos x="0" y="0"/>
                  <wp:positionH relativeFrom="page">
                    <wp:posOffset>1612900</wp:posOffset>
                  </wp:positionH>
                  <wp:positionV relativeFrom="page">
                    <wp:posOffset>2181860</wp:posOffset>
                  </wp:positionV>
                  <wp:extent cx="1257300" cy="228600"/>
                  <wp:effectExtent l="0" t="0" r="12700" b="0"/>
                  <wp:wrapThrough wrapText="bothSides">
                    <wp:wrapPolygon edited="0">
                      <wp:start x="0" y="0"/>
                      <wp:lineTo x="0" y="19200"/>
                      <wp:lineTo x="21382" y="19200"/>
                      <wp:lineTo x="21382" y="0"/>
                      <wp:lineTo x="0" y="0"/>
                    </wp:wrapPolygon>
                  </wp:wrapThrough>
                  <wp:docPr id="64" name="Text Box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D94C2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Sublime Text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336C849" id="Text Box 64" o:spid="_x0000_s1078" type="#_x0000_t202" style="position:absolute;margin-left:127pt;margin-top:171.8pt;width:99pt;height:18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" filled="f" stroked="f">
                  <v:textbox inset="0,0,0,0">
                    <w:txbxContent>
                      <w:p w14:paraId="338D94C2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Sublime Text 3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2992" behindDoc="1" locked="0" layoutInCell="1" allowOverlap="1" wp14:anchorId="5B407B43" wp14:editId="53C5B2CC">
                  <wp:simplePos x="0" y="0"/>
                  <wp:positionH relativeFrom="page">
                    <wp:posOffset>2381250</wp:posOffset>
                  </wp:positionH>
                  <wp:positionV relativeFrom="page">
                    <wp:posOffset>3096260</wp:posOffset>
                  </wp:positionV>
                  <wp:extent cx="488950" cy="228600"/>
                  <wp:effectExtent l="0" t="0" r="19050" b="0"/>
                  <wp:wrapThrough wrapText="bothSides">
                    <wp:wrapPolygon edited="0">
                      <wp:start x="0" y="0"/>
                      <wp:lineTo x="0" y="19200"/>
                      <wp:lineTo x="21319" y="19200"/>
                      <wp:lineTo x="21319" y="0"/>
                      <wp:lineTo x="0" y="0"/>
                    </wp:wrapPolygon>
                  </wp:wrapThrough>
                  <wp:docPr id="68" name="Text Box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45A2E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OllyDbg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B407B43" id="Text Box 68" o:spid="_x0000_s1079" type="#_x0000_t202" style="position:absolute;margin-left:187.5pt;margin-top:243.8pt;width:38.5pt;height:18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" filled="f" stroked="f">
                  <v:textbox inset="0,0,0,0">
                    <w:txbxContent>
                      <w:p w14:paraId="1CF45A2E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OllyDbg</w:t>
                        </w:r>
                        <w:proofErr w:type="spellEnd"/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4800" behindDoc="1" locked="0" layoutInCell="1" allowOverlap="1" wp14:anchorId="626926CE" wp14:editId="77029FD9">
                  <wp:simplePos x="0" y="0"/>
                  <wp:positionH relativeFrom="page">
                    <wp:posOffset>2381250</wp:posOffset>
                  </wp:positionH>
                  <wp:positionV relativeFrom="page">
                    <wp:posOffset>2639060</wp:posOffset>
                  </wp:positionV>
                  <wp:extent cx="488950" cy="228600"/>
                  <wp:effectExtent l="0" t="0" r="19050" b="0"/>
                  <wp:wrapThrough wrapText="bothSides">
                    <wp:wrapPolygon edited="0">
                      <wp:start x="0" y="0"/>
                      <wp:lineTo x="0" y="19200"/>
                      <wp:lineTo x="21319" y="19200"/>
                      <wp:lineTo x="21319" y="0"/>
                      <wp:lineTo x="0" y="0"/>
                    </wp:wrapPolygon>
                  </wp:wrapThrough>
                  <wp:docPr id="66" name="Text Box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BE422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Eclipse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26926CE" id="Text Box 66" o:spid="_x0000_s1080" type="#_x0000_t202" style="position:absolute;margin-left:187.5pt;margin-top:207.8pt;width:38.5pt;height:18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" filled="f" stroked="f">
                  <v:textbox inset="0,0,0,0">
                    <w:txbxContent>
                      <w:p w14:paraId="24EBE422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Eclipse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1" locked="0" layoutInCell="1" allowOverlap="1" wp14:anchorId="3ABB4111" wp14:editId="3CBBFF1E">
                  <wp:simplePos x="0" y="0"/>
                  <wp:positionH relativeFrom="page">
                    <wp:posOffset>1752600</wp:posOffset>
                  </wp:positionH>
                  <wp:positionV relativeFrom="page">
                    <wp:posOffset>559435</wp:posOffset>
                  </wp:positionV>
                  <wp:extent cx="1097915" cy="365125"/>
                  <wp:effectExtent l="0" t="0" r="19685" b="15875"/>
                  <wp:wrapNone/>
                  <wp:docPr id="55" name="Text Box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791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C123E" w14:textId="77777777" w:rsidR="000E52A4" w:rsidRDefault="000E52A4" w:rsidP="000E52A4">
                              <w:pPr>
                                <w:spacing w:line="349" w:lineRule="exact"/>
                                <w:ind w:left="898"/>
                                <w:jc w:val="right"/>
                                <w:rPr>
                                  <w:rFonts w:ascii="Arial" w:eastAsia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w w:val="95"/>
                                  <w:sz w:val="32"/>
                                </w:rPr>
                                <w:t>Skills</w:t>
                              </w:r>
                            </w:p>
                            <w:p w14:paraId="4214B6FB" w14:textId="77777777" w:rsidR="000E52A4" w:rsidRDefault="000E52A4" w:rsidP="000E52A4">
                              <w:pPr>
                                <w:spacing w:before="3"/>
                                <w:ind w:left="20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1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1"/>
                                  <w:sz w:val="18"/>
                                </w:rPr>
                                <w:t>continued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626366"/>
                                  <w:spacing w:val="-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BB4111" id="Text Box 55" o:spid="_x0000_s1081" type="#_x0000_t202" style="position:absolute;margin-left:138pt;margin-top:44.05pt;width:86.45pt;height:28.7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" filled="f" stroked="f">
                  <v:textbox inset="0,0,0,0">
                    <w:txbxContent>
                      <w:p w14:paraId="58BC123E" w14:textId="77777777" w:rsidR="000E52A4" w:rsidRDefault="000E52A4" w:rsidP="000E52A4">
                        <w:pPr>
                          <w:spacing w:line="349" w:lineRule="exact"/>
                          <w:ind w:left="898"/>
                          <w:jc w:val="right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w w:val="95"/>
                            <w:sz w:val="32"/>
                          </w:rPr>
                          <w:t>Skills</w:t>
                        </w:r>
                      </w:p>
                      <w:p w14:paraId="4214B6FB" w14:textId="77777777" w:rsidR="000E52A4" w:rsidRDefault="000E52A4" w:rsidP="000E52A4">
                        <w:pPr>
                          <w:spacing w:before="3"/>
                          <w:ind w:left="20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pacing w:val="-1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626366"/>
                            <w:spacing w:val="-1"/>
                            <w:sz w:val="18"/>
                          </w:rPr>
                          <w:t>continued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626366"/>
                            <w:spacing w:val="-1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0704" behindDoc="1" locked="0" layoutInCell="1" allowOverlap="1" wp14:anchorId="133708DA" wp14:editId="415B5CB3">
                  <wp:simplePos x="0" y="0"/>
                  <wp:positionH relativeFrom="page">
                    <wp:posOffset>1822450</wp:posOffset>
                  </wp:positionH>
                  <wp:positionV relativeFrom="page">
                    <wp:posOffset>2410460</wp:posOffset>
                  </wp:positionV>
                  <wp:extent cx="1047750" cy="228600"/>
                  <wp:effectExtent l="0" t="0" r="19050" b="0"/>
                  <wp:wrapThrough wrapText="bothSides">
                    <wp:wrapPolygon edited="0">
                      <wp:start x="0" y="0"/>
                      <wp:lineTo x="0" y="19200"/>
                      <wp:lineTo x="21469" y="19200"/>
                      <wp:lineTo x="21469" y="0"/>
                      <wp:lineTo x="0" y="0"/>
                    </wp:wrapPolygon>
                  </wp:wrapThrough>
                  <wp:docPr id="65" name="Text Box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0AE51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Visual Studio 2012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33708DA" id="Text Box 65" o:spid="_x0000_s1082" type="#_x0000_t202" style="position:absolute;margin-left:143.5pt;margin-top:189.8pt;width:82.5pt;height:18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" filled="f" stroked="f">
                  <v:textbox inset="0,0,0,0">
                    <w:txbxContent>
                      <w:p w14:paraId="6ED0AE51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Visual Studio 2012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8896" behindDoc="1" locked="0" layoutInCell="1" allowOverlap="1" wp14:anchorId="69002022" wp14:editId="44DDA1C7">
                  <wp:simplePos x="0" y="0"/>
                  <wp:positionH relativeFrom="page">
                    <wp:posOffset>2032000</wp:posOffset>
                  </wp:positionH>
                  <wp:positionV relativeFrom="page">
                    <wp:posOffset>2867660</wp:posOffset>
                  </wp:positionV>
                  <wp:extent cx="838200" cy="22860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20945" y="19200"/>
                      <wp:lineTo x="20945" y="0"/>
                      <wp:lineTo x="0" y="0"/>
                    </wp:wrapPolygon>
                  </wp:wrapThrough>
                  <wp:docPr id="67" name="Text Box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3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ED323" w14:textId="77777777" w:rsidR="000E52A4" w:rsidRDefault="000E52A4" w:rsidP="000E52A4">
                              <w:pPr>
                                <w:spacing w:line="204" w:lineRule="exact"/>
                                <w:jc w:val="right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626366"/>
                                  <w:w w:val="105"/>
                                  <w:sz w:val="18"/>
                                </w:rPr>
                                <w:t>, Subversion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9002022" id="Text Box 67" o:spid="_x0000_s1083" type="#_x0000_t202" style="position:absolute;margin-left:160pt;margin-top:225.8pt;width:66pt;height:1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" filled="f" stroked="f">
                  <v:textbox inset="0,0,0,0">
                    <w:txbxContent>
                      <w:p w14:paraId="11BED323" w14:textId="77777777" w:rsidR="000E52A4" w:rsidRDefault="000E52A4" w:rsidP="000E52A4">
                        <w:pPr>
                          <w:spacing w:line="204" w:lineRule="exact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Git</w:t>
                        </w:r>
                        <w:proofErr w:type="spellEnd"/>
                        <w:r>
                          <w:rPr>
                            <w:rFonts w:ascii="Arial"/>
                            <w:color w:val="626366"/>
                            <w:w w:val="105"/>
                            <w:sz w:val="18"/>
                          </w:rPr>
                          <w:t>, Subversion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  <w:r>
          <w:rPr>
            <w:noProof/>
            <w:sz w:val="2"/>
            <w:szCs w:val="2"/>
            <w:rPrChange w:id="71" w:author="Unknown">
              <w:rPr>
                <w:noProof/>
              </w:rPr>
            </w:rPrChange>
          </w:rPr>
          <w:drawing>
            <wp:anchor distT="0" distB="0" distL="114300" distR="114300" simplePos="0" relativeHeight="251639808" behindDoc="1" locked="0" layoutInCell="1" allowOverlap="1" wp14:anchorId="05941894" wp14:editId="1D7F8B9B">
              <wp:simplePos x="0" y="0"/>
              <wp:positionH relativeFrom="column">
                <wp:posOffset>88265</wp:posOffset>
              </wp:positionH>
              <wp:positionV relativeFrom="paragraph">
                <wp:posOffset>9554210</wp:posOffset>
              </wp:positionV>
              <wp:extent cx="5850255" cy="504190"/>
              <wp:effectExtent l="0" t="0" r="0" b="0"/>
              <wp:wrapTight wrapText="bothSides">
                <wp:wrapPolygon edited="0">
                  <wp:start x="0" y="0"/>
                  <wp:lineTo x="0" y="20403"/>
                  <wp:lineTo x="21523" y="20403"/>
                  <wp:lineTo x="21523" y="0"/>
                  <wp:lineTo x="0" y="0"/>
                </wp:wrapPolygon>
              </wp:wrapTight>
              <wp:docPr id="49" name="Grafik 1" descr="C:\Users\Marc\Dropbox\Temp\Resume Revision\backround-bottom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arc\Dropbox\Temp\Resume Revision\backround-bottom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025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43904" behindDoc="1" locked="0" layoutInCell="1" allowOverlap="1" wp14:anchorId="411B88BC" wp14:editId="58595C74">
                  <wp:simplePos x="0" y="0"/>
                  <wp:positionH relativeFrom="page">
                    <wp:posOffset>981075</wp:posOffset>
                  </wp:positionH>
                  <wp:positionV relativeFrom="page">
                    <wp:posOffset>0</wp:posOffset>
                  </wp:positionV>
                  <wp:extent cx="5810885" cy="314325"/>
                  <wp:effectExtent l="3175" t="0" r="2540" b="3175"/>
                  <wp:wrapNone/>
                  <wp:docPr id="44" name="Group 43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810885" cy="314325"/>
                            <a:chOff x="1545" y="0"/>
                            <a:chExt cx="9151" cy="495"/>
                          </a:xfrm>
                        </wpg:grpSpPr>
                        <wps:wsp>
                          <wps:cNvPr id="45" name="Freeform 4336"/>
                          <wps:cNvSpPr>
                            <a:spLocks/>
                          </wps:cNvSpPr>
                          <wps:spPr bwMode="auto">
                            <a:xfrm>
                              <a:off x="1545" y="0"/>
                              <a:ext cx="9151" cy="495"/>
                            </a:xfrm>
                            <a:custGeom>
                              <a:avLst/>
                              <a:gdLst>
                                <a:gd name="T0" fmla="+- 0 1545 1545"/>
                                <a:gd name="T1" fmla="*/ T0 w 9151"/>
                                <a:gd name="T2" fmla="*/ 494 h 495"/>
                                <a:gd name="T3" fmla="+- 0 10695 1545"/>
                                <a:gd name="T4" fmla="*/ T3 w 9151"/>
                                <a:gd name="T5" fmla="*/ 494 h 495"/>
                                <a:gd name="T6" fmla="+- 0 10695 1545"/>
                                <a:gd name="T7" fmla="*/ T6 w 9151"/>
                                <a:gd name="T8" fmla="*/ 0 h 495"/>
                                <a:gd name="T9" fmla="+- 0 1545 1545"/>
                                <a:gd name="T10" fmla="*/ T9 w 9151"/>
                                <a:gd name="T11" fmla="*/ 0 h 495"/>
                                <a:gd name="T12" fmla="+- 0 1545 1545"/>
                                <a:gd name="T13" fmla="*/ T12 w 9151"/>
                                <a:gd name="T14" fmla="*/ 494 h 49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151" h="495">
                                  <a:moveTo>
                                    <a:pt x="0" y="494"/>
                                  </a:moveTo>
                                  <a:lnTo>
                                    <a:pt x="9150" y="494"/>
                                  </a:lnTo>
                                  <a:lnTo>
                                    <a:pt x="9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B6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9C62268" id="Group 4335" o:spid="_x0000_s1026" style="position:absolute;margin-left:77.25pt;margin-top:0;width:457.55pt;height:24.75pt;z-index:-251672576;mso-position-horizontal-relative:page;mso-position-vertical-relative:page" coordorigin="1545" coordsize="9151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">
                  <v:shape id="Freeform 4336" o:spid="_x0000_s1027" style="position:absolute;left:1545;width:9151;height:495;visibility:visible;mso-wrap-style:square;v-text-anchor:top" coordsize="9151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kRhsQA&#10;AADbAAAADwAAAGRycy9kb3ducmV2LnhtbESP0UoDMRRE3wX/IVyhbzbr0oqsTYsIQlta1OoHXJPr&#10;ZunmZknS7u7fNwXBx2FmzjCL1eBacaYQG88KHqYFCGLtTcO1gu+vt/snEDEhG2w9k4KRIqyWtzcL&#10;rIzv+ZPOh1SLDOFYoQKbUldJGbUlh3HqO+Ls/frgMGUZamkC9hnuWlkWxaN02HBesNjRqyV9PJyc&#10;gvlGtzMbxu2u3BfvPx+l7o/jTqnJ3fDyDCLRkP7Df+21UTCbw/VL/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EYbEAAAA2wAAAA8AAAAAAAAAAAAAAAAAmAIAAGRycy9k&#10;b3ducmV2LnhtbFBLBQYAAAAABAAEAPUAAACJAwAAAAA=&#10;" path="m,494r9150,l9150,,,,,494xe" fillcolor="#57b6dd" stroked="f">
                    <v:path arrowok="t" o:connecttype="custom" o:connectlocs="0,494;9150,494;9150,0;0,0;0,494" o:connectangles="0,0,0,0,0"/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1" locked="0" layoutInCell="1" allowOverlap="1" wp14:anchorId="773CA4E8" wp14:editId="6C8F3F28">
                  <wp:simplePos x="0" y="0"/>
                  <wp:positionH relativeFrom="page">
                    <wp:posOffset>991870</wp:posOffset>
                  </wp:positionH>
                  <wp:positionV relativeFrom="page">
                    <wp:posOffset>9645650</wp:posOffset>
                  </wp:positionV>
                  <wp:extent cx="2486660" cy="152400"/>
                  <wp:effectExtent l="1270" t="6350" r="1270" b="6350"/>
                  <wp:wrapNone/>
                  <wp:docPr id="46" name="Text Box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66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D5AFB" w14:textId="77777777" w:rsidR="000E52A4" w:rsidRDefault="000E52A4" w:rsidP="000E52A4">
                              <w:pPr>
                                <w:spacing w:before="5"/>
                                <w:ind w:left="40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73CA4E8" id="_x0000_s1084" type="#_x0000_t202" style="position:absolute;margin-left:78.1pt;margin-top:759.5pt;width:195.8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" filled="f" stroked="f">
                  <v:textbox inset="0,0,0,0">
                    <w:txbxContent>
                      <w:p w14:paraId="586D5AFB" w14:textId="77777777" w:rsidR="000E52A4" w:rsidRDefault="000E52A4" w:rsidP="000E52A4">
                        <w:pPr>
                          <w:spacing w:before="5"/>
                          <w:ind w:left="40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1" locked="0" layoutInCell="1" allowOverlap="1" wp14:anchorId="4E76CA81" wp14:editId="3E43A323">
                  <wp:simplePos x="0" y="0"/>
                  <wp:positionH relativeFrom="page">
                    <wp:posOffset>991870</wp:posOffset>
                  </wp:positionH>
                  <wp:positionV relativeFrom="page">
                    <wp:posOffset>9836150</wp:posOffset>
                  </wp:positionV>
                  <wp:extent cx="5788660" cy="152400"/>
                  <wp:effectExtent l="1270" t="6350" r="1270" b="6350"/>
                  <wp:wrapNone/>
                  <wp:docPr id="47" name="Text Box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86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BF708" w14:textId="77777777" w:rsidR="000E52A4" w:rsidRDefault="000E52A4" w:rsidP="000E52A4">
                              <w:pPr>
                                <w:spacing w:before="5"/>
                                <w:ind w:left="40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E76CA81" id="Text Box 47" o:spid="_x0000_s1085" type="#_x0000_t202" style="position:absolute;margin-left:78.1pt;margin-top:774.5pt;width:455.8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" filled="f" stroked="f">
                  <v:textbox inset="0,0,0,0">
                    <w:txbxContent>
                      <w:p w14:paraId="49DBF708" w14:textId="77777777" w:rsidR="000E52A4" w:rsidRDefault="000E52A4" w:rsidP="000E52A4">
                        <w:pPr>
                          <w:spacing w:before="5"/>
                          <w:ind w:left="40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D63B40" wp14:editId="0CABCF4F">
                  <wp:simplePos x="0" y="0"/>
                  <wp:positionH relativeFrom="page">
                    <wp:posOffset>991870</wp:posOffset>
                  </wp:positionH>
                  <wp:positionV relativeFrom="page">
                    <wp:posOffset>9909175</wp:posOffset>
                  </wp:positionV>
                  <wp:extent cx="5788660" cy="152400"/>
                  <wp:effectExtent l="1270" t="3175" r="1270" b="0"/>
                  <wp:wrapNone/>
                  <wp:docPr id="48" name="Text Box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86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B1B7" w14:textId="77777777" w:rsidR="000E52A4" w:rsidRDefault="000E52A4" w:rsidP="000E52A4">
                              <w:pPr>
                                <w:spacing w:before="5"/>
                                <w:ind w:left="40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3D63B40" id="Text Box 48" o:spid="_x0000_s1086" type="#_x0000_t202" style="position:absolute;margin-left:78.1pt;margin-top:780.25pt;width:455.8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" filled="f" stroked="f">
                  <v:textbox inset="0,0,0,0">
                    <w:txbxContent>
                      <w:p w14:paraId="3201B1B7" w14:textId="77777777" w:rsidR="000E52A4" w:rsidRDefault="000E52A4" w:rsidP="000E52A4">
                        <w:pPr>
                          <w:spacing w:before="5"/>
                          <w:ind w:left="40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ins>
    </w:p>
    <w:p w14:paraId="75BE3057" w14:textId="28A7F416" w:rsidR="001D7DA0" w:rsidRPr="000E52A4" w:rsidRDefault="000E52A4">
      <w:pPr>
        <w:tabs>
          <w:tab w:val="left" w:pos="1785"/>
        </w:tabs>
        <w:rPr>
          <w:rPrChange w:id="72" w:author="Neil" w:date="2014-09-19T23:18:00Z">
            <w:rPr>
              <w:sz w:val="2"/>
              <w:szCs w:val="2"/>
            </w:rPr>
          </w:rPrChange>
        </w:rPr>
        <w:pPrChange w:id="73" w:author="Neil" w:date="2014-09-19T23:18:00Z">
          <w:pPr>
            <w:pStyle w:val="BodyText"/>
            <w:jc w:val="right"/>
          </w:pPr>
        </w:pPrChange>
      </w:pPr>
      <w:ins w:id="74" w:author="Neil" w:date="2014-09-19T23:18:00Z">
        <w:r>
          <w:rPr>
            <w:noProof/>
            <w:rPrChange w:id="7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83840" behindDoc="1" locked="0" layoutInCell="1" allowOverlap="1" wp14:anchorId="63E01EBA" wp14:editId="2B477C3D">
                  <wp:simplePos x="0" y="0"/>
                  <wp:positionH relativeFrom="page">
                    <wp:posOffset>3136900</wp:posOffset>
                  </wp:positionH>
                  <wp:positionV relativeFrom="page">
                    <wp:posOffset>4726305</wp:posOffset>
                  </wp:positionV>
                  <wp:extent cx="3716655" cy="365125"/>
                  <wp:effectExtent l="0" t="0" r="17145" b="15875"/>
                  <wp:wrapNone/>
                  <wp:docPr id="52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2B4DB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Jan 2012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Feb 2012 | Mirrormint.com</w:t>
                              </w:r>
                            </w:p>
                            <w:p w14:paraId="1DC0F5A0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Position: Contractor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3E01EBA" id="_x0000_s1087" type="#_x0000_t202" style="position:absolute;margin-left:247pt;margin-top:372.15pt;width:292.65pt;height:28.7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" filled="f" stroked="f">
                  <v:textbox inset="0,0,0,0">
                    <w:txbxContent>
                      <w:p w14:paraId="1862B4DB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Jan 2012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–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Feb 2012 | Mirrormint.com</w:t>
                        </w:r>
                      </w:p>
                      <w:p w14:paraId="1DC0F5A0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Position: Contractor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rPrChange w:id="76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769856" behindDoc="1" locked="0" layoutInCell="1" allowOverlap="1" wp14:anchorId="205A4987" wp14:editId="4E4BB30D">
                  <wp:simplePos x="0" y="0"/>
                  <wp:positionH relativeFrom="page">
                    <wp:posOffset>3136900</wp:posOffset>
                  </wp:positionH>
                  <wp:positionV relativeFrom="page">
                    <wp:posOffset>4269105</wp:posOffset>
                  </wp:positionV>
                  <wp:extent cx="3716655" cy="365125"/>
                  <wp:effectExtent l="0" t="0" r="17145" b="15875"/>
                  <wp:wrapNone/>
                  <wp:docPr id="77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D0518" w14:textId="1E9D0769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</w:pPr>
                              <w:del w:id="77" w:author="Neil" w:date="2014-09-19T23:20:00Z">
                                <w:r w:rsidDel="000E52A4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Dec</w:delText>
                                </w:r>
                              </w:del>
                              <w:ins w:id="78" w:author="Neil" w:date="2014-09-19T23:20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Nov</w:t>
                                </w:r>
                              </w:ins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 xml:space="preserve"> 20</w:t>
                              </w:r>
                              <w:del w:id="79" w:author="Neil" w:date="2014-09-19T23:20:00Z">
                                <w:r w:rsidDel="000E52A4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06</w:delText>
                                </w:r>
                              </w:del>
                              <w:ins w:id="80" w:author="Neil" w:date="2014-09-19T23:20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13</w:t>
                                </w:r>
                              </w:ins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–</w:t>
                              </w:r>
                              <w:del w:id="81" w:author="Neil" w:date="2014-09-19T23:21:00Z">
                                <w:r w:rsidDel="000E52A4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J</w:delText>
                                </w:r>
                              </w:del>
                              <w:ins w:id="82" w:author="Neil" w:date="2014-09-19T23:21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Apr</w:t>
                                </w:r>
                              </w:ins>
                              <w:del w:id="83" w:author="Neil" w:date="2014-09-19T23:21:00Z">
                                <w:r w:rsidDel="000E52A4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un</w:delText>
                                </w:r>
                              </w:del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 xml:space="preserve"> 20</w:t>
                              </w:r>
                              <w:ins w:id="84" w:author="Neil" w:date="2014-09-19T23:21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14</w:t>
                                </w:r>
                              </w:ins>
                              <w:del w:id="85" w:author="Neil" w:date="2014-09-19T23:21:00Z">
                                <w:r w:rsidDel="000E52A4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07</w:delText>
                                </w:r>
                              </w:del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 xml:space="preserve"> | </w:t>
                              </w:r>
                              <w:ins w:id="86" w:author="Neil" w:date="2014-09-19T23:23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Friends of Gary Mack</w:t>
                                </w:r>
                              </w:ins>
                              <w:del w:id="87" w:author="Neil" w:date="2014-09-19T23:21:00Z">
                                <w:r w:rsidDel="000E52A4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Knight Online Evolution</w:delText>
                                </w:r>
                              </w:del>
                            </w:p>
                            <w:p w14:paraId="5B192E47" w14:textId="060611F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 xml:space="preserve">Position: </w:t>
                              </w:r>
                              <w:ins w:id="88" w:author="Neil" w:date="2014-09-19T23:21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 xml:space="preserve">Web Developer, </w:t>
                                </w:r>
                              </w:ins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Systems Administrator</w:t>
                              </w:r>
                              <w:ins w:id="89" w:author="Neil" w:date="2014-09-19T23:21:00Z">
                                <w:r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, Consultant</w:t>
                                </w:r>
                              </w:ins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05A4987" id="_x0000_s1088" type="#_x0000_t202" style="position:absolute;margin-left:247pt;margin-top:336.15pt;width:292.65pt;height:28.7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" filled="f" stroked="f">
                  <v:textbox inset="0,0,0,0">
                    <w:txbxContent>
                      <w:p w14:paraId="15DD0518" w14:textId="1E9D0769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</w:pPr>
                        <w:del w:id="90" w:author="Neil" w:date="2014-09-19T23:20:00Z">
                          <w:r w:rsidDel="000E52A4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Dec</w:delText>
                          </w:r>
                        </w:del>
                        <w:ins w:id="91" w:author="Neil" w:date="2014-09-19T23:20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Nov</w:t>
                          </w:r>
                        </w:ins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 xml:space="preserve"> 20</w:t>
                        </w:r>
                        <w:del w:id="92" w:author="Neil" w:date="2014-09-19T23:20:00Z">
                          <w:r w:rsidDel="000E52A4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06</w:delText>
                          </w:r>
                        </w:del>
                        <w:ins w:id="93" w:author="Neil" w:date="2014-09-19T23:20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13</w:t>
                          </w:r>
                        </w:ins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–</w:t>
                        </w:r>
                        <w:del w:id="94" w:author="Neil" w:date="2014-09-19T23:21:00Z">
                          <w:r w:rsidDel="000E52A4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J</w:delText>
                          </w:r>
                        </w:del>
                        <w:ins w:id="95" w:author="Neil" w:date="2014-09-19T23:21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Apr</w:t>
                          </w:r>
                        </w:ins>
                        <w:del w:id="96" w:author="Neil" w:date="2014-09-19T23:21:00Z">
                          <w:r w:rsidDel="000E52A4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un</w:delText>
                          </w:r>
                        </w:del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 xml:space="preserve"> 20</w:t>
                        </w:r>
                        <w:ins w:id="97" w:author="Neil" w:date="2014-09-19T23:21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14</w:t>
                          </w:r>
                        </w:ins>
                        <w:del w:id="98" w:author="Neil" w:date="2014-09-19T23:21:00Z">
                          <w:r w:rsidDel="000E52A4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07</w:delText>
                          </w:r>
                        </w:del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 xml:space="preserve"> | </w:t>
                        </w:r>
                        <w:ins w:id="99" w:author="Neil" w:date="2014-09-19T23:23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Friends of Gary Mack</w:t>
                          </w:r>
                        </w:ins>
                        <w:del w:id="100" w:author="Neil" w:date="2014-09-19T23:21:00Z">
                          <w:r w:rsidDel="000E52A4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Knight Online Evolution</w:delText>
                          </w:r>
                        </w:del>
                      </w:p>
                      <w:p w14:paraId="5B192E47" w14:textId="060611F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 xml:space="preserve">Position: </w:t>
                        </w:r>
                        <w:ins w:id="101" w:author="Neil" w:date="2014-09-19T23:21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 xml:space="preserve">Web Developer, </w:t>
                          </w:r>
                        </w:ins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Systems Administrator</w:t>
                        </w:r>
                        <w:ins w:id="102" w:author="Neil" w:date="2014-09-19T23:21:00Z">
                          <w:r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, Consultant</w:t>
                          </w:r>
                        </w:ins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rPrChange w:id="10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87936" behindDoc="1" locked="0" layoutInCell="1" allowOverlap="1" wp14:anchorId="5FBAA0E9" wp14:editId="17AD1BCB">
                  <wp:simplePos x="0" y="0"/>
                  <wp:positionH relativeFrom="page">
                    <wp:posOffset>3136900</wp:posOffset>
                  </wp:positionH>
                  <wp:positionV relativeFrom="page">
                    <wp:posOffset>5215255</wp:posOffset>
                  </wp:positionV>
                  <wp:extent cx="3716655" cy="365125"/>
                  <wp:effectExtent l="0" t="0" r="17145" b="15875"/>
                  <wp:wrapNone/>
                  <wp:docPr id="54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665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EB234" w14:textId="1E19D8CF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Oct 2011</w:t>
                              </w: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–</w:t>
                              </w:r>
                              <w:del w:id="104" w:author="Neil" w:date="2014-09-22T15:45:00Z">
                                <w:r w:rsidDel="00301445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 xml:space="preserve">Present </w:delText>
                                </w:r>
                              </w:del>
                              <w:ins w:id="105" w:author="Neil" w:date="2014-09-22T15:45:00Z">
                                <w:r w:rsidR="00301445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January 2014</w:t>
                                </w:r>
                                <w:r w:rsidR="00301445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Snip</w:t>
                              </w:r>
                              <w:ins w:id="106" w:author="Neil" w:date="2014-09-22T15:52:00Z">
                                <w:r w:rsidR="00F15F23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>Stamp</w:t>
                                </w:r>
                                <w:proofErr w:type="spellEnd"/>
                                <w:r w:rsidR="00F15F23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t xml:space="preserve"> Inc.</w:t>
                                </w:r>
                              </w:ins>
                              <w:del w:id="107" w:author="Neil" w:date="2014-09-22T15:52:00Z">
                                <w:r w:rsidDel="00F15F23">
                                  <w:rPr>
                                    <w:rFonts w:ascii="Arial"/>
                                    <w:b/>
                                    <w:color w:val="626366"/>
                                    <w:sz w:val="18"/>
                                  </w:rPr>
                                  <w:delText>stamp.com</w:delText>
                                </w:r>
                              </w:del>
                            </w:p>
                            <w:p w14:paraId="14A74BE3" w14:textId="77777777" w:rsidR="000E52A4" w:rsidRDefault="000E52A4" w:rsidP="000E52A4">
                              <w:pPr>
                                <w:spacing w:before="3"/>
                                <w:ind w:left="20"/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26366"/>
                                  <w:sz w:val="18"/>
                                </w:rPr>
                                <w:t>Position: Contractor, Consultant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FBAA0E9" id="_x0000_s1089" type="#_x0000_t202" style="position:absolute;margin-left:247pt;margin-top:410.65pt;width:292.65pt;height:28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" filled="f" stroked="f">
                  <v:textbox inset="0,0,0,0">
                    <w:txbxContent>
                      <w:p w14:paraId="601EB234" w14:textId="1E19D8CF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Oct 2011</w:t>
                        </w: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–</w:t>
                        </w:r>
                        <w:del w:id="108" w:author="Neil" w:date="2014-09-22T15:45:00Z">
                          <w:r w:rsidDel="00301445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 xml:space="preserve">Present </w:delText>
                          </w:r>
                        </w:del>
                        <w:ins w:id="109" w:author="Neil" w:date="2014-09-22T15:45:00Z">
                          <w:r w:rsidR="00301445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January 2014</w:t>
                          </w:r>
                          <w:r w:rsidR="00301445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Snip</w:t>
                        </w:r>
                        <w:ins w:id="110" w:author="Neil" w:date="2014-09-22T15:52:00Z">
                          <w:r w:rsidR="00F15F23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>Stamp</w:t>
                          </w:r>
                          <w:proofErr w:type="spellEnd"/>
                          <w:r w:rsidR="00F15F23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t xml:space="preserve"> Inc.</w:t>
                          </w:r>
                        </w:ins>
                        <w:del w:id="111" w:author="Neil" w:date="2014-09-22T15:52:00Z">
                          <w:r w:rsidDel="00F15F23">
                            <w:rPr>
                              <w:rFonts w:ascii="Arial"/>
                              <w:b/>
                              <w:color w:val="626366"/>
                              <w:sz w:val="18"/>
                            </w:rPr>
                            <w:delText>stamp.com</w:delText>
                          </w:r>
                        </w:del>
                      </w:p>
                      <w:p w14:paraId="14A74BE3" w14:textId="77777777" w:rsidR="000E52A4" w:rsidRDefault="000E52A4" w:rsidP="000E52A4">
                        <w:pPr>
                          <w:spacing w:before="3"/>
                          <w:ind w:left="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626366"/>
                            <w:sz w:val="18"/>
                          </w:rPr>
                          <w:t>Position: Contractor, Consultant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ins>
    </w:p>
    <w:sectPr w:rsidR="001D7DA0" w:rsidRPr="000E52A4">
      <w:type w:val="continuous"/>
      <w:pgSz w:w="12240" w:h="15840"/>
      <w:pgMar w:top="0" w:right="142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53F0C"/>
    <w:multiLevelType w:val="hybridMultilevel"/>
    <w:tmpl w:val="EA323BD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67100E58"/>
    <w:multiLevelType w:val="hybridMultilevel"/>
    <w:tmpl w:val="D6A2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A106A"/>
    <w:multiLevelType w:val="hybridMultilevel"/>
    <w:tmpl w:val="E7D69F6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il">
    <w15:presenceInfo w15:providerId="None" w15:userId="Ne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A0"/>
    <w:rsid w:val="000B00B9"/>
    <w:rsid w:val="000E52A4"/>
    <w:rsid w:val="001D7DA0"/>
    <w:rsid w:val="00221EED"/>
    <w:rsid w:val="002A4B38"/>
    <w:rsid w:val="00301445"/>
    <w:rsid w:val="00375838"/>
    <w:rsid w:val="00437FB3"/>
    <w:rsid w:val="00463E55"/>
    <w:rsid w:val="004B1D37"/>
    <w:rsid w:val="004D1876"/>
    <w:rsid w:val="00546714"/>
    <w:rsid w:val="0062458F"/>
    <w:rsid w:val="00713DA7"/>
    <w:rsid w:val="007807F3"/>
    <w:rsid w:val="007C3C24"/>
    <w:rsid w:val="00832905"/>
    <w:rsid w:val="00924FF5"/>
    <w:rsid w:val="009616B8"/>
    <w:rsid w:val="009678E0"/>
    <w:rsid w:val="009A4B26"/>
    <w:rsid w:val="00A84B3E"/>
    <w:rsid w:val="00A84C81"/>
    <w:rsid w:val="00B006E5"/>
    <w:rsid w:val="00B14C51"/>
    <w:rsid w:val="00B9307F"/>
    <w:rsid w:val="00BC5F75"/>
    <w:rsid w:val="00BC6DB7"/>
    <w:rsid w:val="00C226D7"/>
    <w:rsid w:val="00CA2A2E"/>
    <w:rsid w:val="00CE14BA"/>
    <w:rsid w:val="00D77C7A"/>
    <w:rsid w:val="00D917FD"/>
    <w:rsid w:val="00DB44A5"/>
    <w:rsid w:val="00E021D9"/>
    <w:rsid w:val="00EF1F58"/>
    <w:rsid w:val="00F15F23"/>
    <w:rsid w:val="00F26C73"/>
    <w:rsid w:val="00F7312E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B7BFF"/>
  <w15:docId w15:val="{1BF50426-6535-4713-B9BD-BA6BE494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51"/>
      <w:ind w:left="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1E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ED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A4B26"/>
    <w:rPr>
      <w:rFonts w:ascii="Arial" w:eastAsia="Arial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website.com/" TargetMode="External"/><Relationship Id="rId13" Type="http://schemas.openxmlformats.org/officeDocument/2006/relationships/hyperlink" Target="mailto:neil.ope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rwebsite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neil.opet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eil.ope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eil.op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0932D-7EA5-485D-AB3D-B6551FE1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Opet</dc:creator>
  <cp:lastModifiedBy>Neil</cp:lastModifiedBy>
  <cp:revision>2</cp:revision>
  <cp:lastPrinted>2014-09-22T19:46:00Z</cp:lastPrinted>
  <dcterms:created xsi:type="dcterms:W3CDTF">2014-09-22T19:52:00Z</dcterms:created>
  <dcterms:modified xsi:type="dcterms:W3CDTF">2014-09-22T19:52:00Z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2013-11-28T00:00:00Z</vt:filetime>
  </property>
  <property fmtid="{D5CDD505-2E9C-101B-9397-08002B2CF9AE}" pid="3" name="LastSaved">
    <vt:filetime>2014-08-30T00:00:00Z</vt:filetime>
  </property>
</Properties>
</file>